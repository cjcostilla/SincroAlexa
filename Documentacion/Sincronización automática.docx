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2C" w:rsidRPr="003151A3" w:rsidRDefault="00E569E3" w:rsidP="003151A3">
      <w:pPr>
        <w:jc w:val="center"/>
        <w:rPr>
          <w:rFonts w:asciiTheme="majorHAnsi" w:hAnsiTheme="majorHAnsi" w:cstheme="majorHAnsi"/>
          <w:b/>
          <w:caps/>
          <w:sz w:val="28"/>
          <w:lang w:val="es-ES"/>
          <w:rPrChange w:id="0" w:author="Claudio Javier Costilla Aguirre" w:date="2024-08-19T02:33:00Z">
            <w:rPr>
              <w:caps/>
              <w:lang w:val="es-ES"/>
            </w:rPr>
          </w:rPrChange>
        </w:rPr>
        <w:pPrChange w:id="1" w:author="Claudio Javier Costilla Aguirre" w:date="2024-08-19T02:33:00Z">
          <w:pPr/>
        </w:pPrChange>
      </w:pPr>
      <w:r w:rsidRPr="003151A3">
        <w:rPr>
          <w:rFonts w:asciiTheme="majorHAnsi" w:hAnsiTheme="majorHAnsi" w:cstheme="majorHAnsi"/>
          <w:b/>
          <w:caps/>
          <w:sz w:val="28"/>
          <w:lang w:val="es-ES"/>
          <w:rPrChange w:id="2" w:author="Claudio Javier Costilla Aguirre" w:date="2024-08-19T02:33:00Z">
            <w:rPr>
              <w:caps/>
              <w:lang w:val="es-ES"/>
            </w:rPr>
          </w:rPrChange>
        </w:rPr>
        <w:t>Sincronización automática</w:t>
      </w:r>
    </w:p>
    <w:p w:rsidR="00E569E3" w:rsidRPr="002D579D" w:rsidRDefault="00F509AF">
      <w:pPr>
        <w:rPr>
          <w:rFonts w:asciiTheme="majorHAnsi" w:hAnsiTheme="majorHAnsi" w:cstheme="majorHAnsi"/>
          <w:lang w:val="es-ES"/>
          <w:rPrChange w:id="3" w:author="Claudio Javier Costilla Aguirre" w:date="2024-08-19T01:42:00Z">
            <w:rPr>
              <w:lang w:val="es-ES"/>
            </w:rPr>
          </w:rPrChange>
        </w:rPr>
      </w:pPr>
      <w:r w:rsidRPr="002D579D">
        <w:rPr>
          <w:rFonts w:asciiTheme="majorHAnsi" w:hAnsiTheme="majorHAnsi" w:cstheme="majorHAnsi"/>
          <w:lang w:val="es-ES"/>
          <w:rPrChange w:id="4" w:author="Claudio Javier Costilla Aguirre" w:date="2024-08-19T01:42:00Z">
            <w:rPr>
              <w:lang w:val="es-ES"/>
            </w:rPr>
          </w:rPrChange>
        </w:rPr>
        <w:t>Esta sincronización se realiza en la base de datos de Visual Fox</w:t>
      </w:r>
      <w:ins w:id="5" w:author="Claudio Javier Costilla Aguirre" w:date="2024-08-19T01:42:00Z">
        <w:r w:rsidR="002D579D" w:rsidRPr="002D579D">
          <w:rPr>
            <w:rFonts w:asciiTheme="majorHAnsi" w:hAnsiTheme="majorHAnsi" w:cstheme="majorHAnsi"/>
            <w:lang w:val="es-ES"/>
            <w:rPrChange w:id="6" w:author="Claudio Javier Costilla Aguirre" w:date="2024-08-19T01:42:00Z">
              <w:rPr>
                <w:rFonts w:asciiTheme="majorHAnsi" w:hAnsiTheme="majorHAnsi" w:cstheme="majorHAnsi"/>
                <w:lang w:val="es-ES"/>
              </w:rPr>
            </w:rPrChange>
          </w:rPr>
          <w:t>Pro</w:t>
        </w:r>
      </w:ins>
      <w:r w:rsidRPr="002D579D">
        <w:rPr>
          <w:rFonts w:asciiTheme="majorHAnsi" w:hAnsiTheme="majorHAnsi" w:cstheme="majorHAnsi"/>
          <w:lang w:val="es-ES"/>
          <w:rPrChange w:id="7" w:author="Claudio Javier Costilla Aguirre" w:date="2024-08-19T01:42:00Z">
            <w:rPr>
              <w:lang w:val="es-ES"/>
            </w:rPr>
          </w:rPrChange>
        </w:rPr>
        <w:t xml:space="preserve"> </w:t>
      </w:r>
      <w:proofErr w:type="gramStart"/>
      <w:r w:rsidRPr="002D579D">
        <w:rPr>
          <w:rFonts w:asciiTheme="majorHAnsi" w:hAnsiTheme="majorHAnsi" w:cstheme="majorHAnsi"/>
          <w:lang w:val="es-ES"/>
          <w:rPrChange w:id="8" w:author="Claudio Javier Costilla Aguirre" w:date="2024-08-19T01:42:00Z">
            <w:rPr>
              <w:lang w:val="es-ES"/>
            </w:rPr>
          </w:rPrChange>
        </w:rPr>
        <w:t>(.</w:t>
      </w:r>
      <w:proofErr w:type="spellStart"/>
      <w:r w:rsidRPr="002D579D">
        <w:rPr>
          <w:rFonts w:asciiTheme="majorHAnsi" w:hAnsiTheme="majorHAnsi" w:cstheme="majorHAnsi"/>
          <w:lang w:val="es-ES"/>
          <w:rPrChange w:id="9" w:author="Claudio Javier Costilla Aguirre" w:date="2024-08-19T01:42:00Z">
            <w:rPr>
              <w:lang w:val="es-ES"/>
            </w:rPr>
          </w:rPrChange>
        </w:rPr>
        <w:t>dbc</w:t>
      </w:r>
      <w:proofErr w:type="spellEnd"/>
      <w:proofErr w:type="gramEnd"/>
      <w:r w:rsidRPr="002D579D">
        <w:rPr>
          <w:rFonts w:asciiTheme="majorHAnsi" w:hAnsiTheme="majorHAnsi" w:cstheme="majorHAnsi"/>
          <w:lang w:val="es-ES"/>
          <w:rPrChange w:id="10" w:author="Claudio Javier Costilla Aguirre" w:date="2024-08-19T01:42:00Z">
            <w:rPr>
              <w:lang w:val="es-ES"/>
            </w:rPr>
          </w:rPrChange>
        </w:rPr>
        <w:t xml:space="preserve">) por medios de una </w:t>
      </w:r>
      <w:proofErr w:type="spellStart"/>
      <w:r w:rsidRPr="002D579D">
        <w:rPr>
          <w:rFonts w:asciiTheme="majorHAnsi" w:hAnsiTheme="majorHAnsi" w:cstheme="majorHAnsi"/>
          <w:lang w:val="es-ES"/>
          <w:rPrChange w:id="11" w:author="Claudio Javier Costilla Aguirre" w:date="2024-08-19T01:42:00Z">
            <w:rPr>
              <w:lang w:val="es-ES"/>
            </w:rPr>
          </w:rPrChange>
        </w:rPr>
        <w:t>Triggers</w:t>
      </w:r>
      <w:proofErr w:type="spellEnd"/>
      <w:r w:rsidRPr="002D579D">
        <w:rPr>
          <w:rFonts w:asciiTheme="majorHAnsi" w:hAnsiTheme="majorHAnsi" w:cstheme="majorHAnsi"/>
          <w:lang w:val="es-ES"/>
          <w:rPrChange w:id="12" w:author="Claudio Javier Costilla Aguirre" w:date="2024-08-19T01:42:00Z">
            <w:rPr>
              <w:lang w:val="es-ES"/>
            </w:rPr>
          </w:rPrChange>
        </w:rPr>
        <w:t xml:space="preserve"> que van a controlar los INSERTS, UPDATE y DELETE</w:t>
      </w:r>
    </w:p>
    <w:p w:rsidR="00D20121" w:rsidRPr="002D579D" w:rsidRDefault="00D20121">
      <w:pPr>
        <w:rPr>
          <w:rFonts w:asciiTheme="majorHAnsi" w:hAnsiTheme="majorHAnsi" w:cstheme="majorHAnsi"/>
          <w:lang w:val="es-ES"/>
          <w:rPrChange w:id="13" w:author="Claudio Javier Costilla Aguirre" w:date="2024-08-19T01:42:00Z">
            <w:rPr>
              <w:lang w:val="es-ES"/>
            </w:rPr>
          </w:rPrChange>
        </w:rPr>
      </w:pPr>
      <w:r w:rsidRPr="002D579D">
        <w:rPr>
          <w:rFonts w:asciiTheme="majorHAnsi" w:hAnsiTheme="majorHAnsi" w:cstheme="majorHAnsi"/>
          <w:lang w:val="es-ES"/>
          <w:rPrChange w:id="14" w:author="Claudio Javier Costilla Aguirre" w:date="2024-08-19T01:42:00Z">
            <w:rPr>
              <w:lang w:val="es-ES"/>
            </w:rPr>
          </w:rPrChange>
        </w:rPr>
        <w:t>Se utilizan 2 (dos) tablas: Auditoria y Mapeo</w:t>
      </w:r>
    </w:p>
    <w:p w:rsidR="00D20121" w:rsidRPr="002D579D" w:rsidRDefault="00D20121" w:rsidP="000642C7">
      <w:pPr>
        <w:jc w:val="center"/>
        <w:rPr>
          <w:rFonts w:asciiTheme="majorHAnsi" w:hAnsiTheme="majorHAnsi" w:cstheme="majorHAnsi"/>
          <w:lang w:val="es-ES"/>
          <w:rPrChange w:id="15" w:author="Claudio Javier Costilla Aguirre" w:date="2024-08-19T01:42:00Z">
            <w:rPr>
              <w:lang w:val="es-ES"/>
            </w:rPr>
          </w:rPrChange>
        </w:rPr>
        <w:pPrChange w:id="16" w:author="Claudio Javier Costilla Aguirre" w:date="2024-08-19T02:33:00Z">
          <w:pPr/>
        </w:pPrChange>
      </w:pPr>
      <w:r w:rsidRPr="002D579D">
        <w:rPr>
          <w:rFonts w:asciiTheme="majorHAnsi" w:hAnsiTheme="majorHAnsi" w:cstheme="majorHAnsi"/>
          <w:noProof/>
          <w:rPrChange w:id="17" w:author="Claudio Javier Costilla Aguirre" w:date="2024-08-19T01:42:00Z">
            <w:rPr>
              <w:noProof/>
            </w:rPr>
          </w:rPrChange>
        </w:rPr>
        <w:drawing>
          <wp:inline distT="0" distB="0" distL="0" distR="0" wp14:anchorId="2D8CC2E0" wp14:editId="1999467B">
            <wp:extent cx="2961905" cy="196190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45" w:rsidRPr="003151A3" w:rsidRDefault="00E26A45">
      <w:pPr>
        <w:rPr>
          <w:rFonts w:asciiTheme="majorHAnsi" w:hAnsiTheme="majorHAnsi" w:cstheme="majorHAnsi"/>
          <w:b/>
          <w:sz w:val="24"/>
          <w:lang w:val="es-ES"/>
          <w:rPrChange w:id="18" w:author="Claudio Javier Costilla Aguirre" w:date="2024-08-19T02:33:00Z">
            <w:rPr>
              <w:lang w:val="es-ES"/>
            </w:rPr>
          </w:rPrChange>
        </w:rPr>
      </w:pPr>
      <w:r w:rsidRPr="003151A3">
        <w:rPr>
          <w:rFonts w:asciiTheme="majorHAnsi" w:hAnsiTheme="majorHAnsi" w:cstheme="majorHAnsi"/>
          <w:b/>
          <w:sz w:val="24"/>
          <w:lang w:val="es-ES"/>
          <w:rPrChange w:id="19" w:author="Claudio Javier Costilla Aguirre" w:date="2024-08-19T02:33:00Z">
            <w:rPr>
              <w:lang w:val="es-ES"/>
            </w:rPr>
          </w:rPrChange>
        </w:rPr>
        <w:t>Tabla Auditoria</w:t>
      </w:r>
    </w:p>
    <w:p w:rsidR="00311023" w:rsidRDefault="00311023" w:rsidP="00E26A45">
      <w:pPr>
        <w:pStyle w:val="Prrafodelista"/>
        <w:numPr>
          <w:ilvl w:val="0"/>
          <w:numId w:val="1"/>
        </w:numPr>
        <w:spacing w:after="0" w:line="240" w:lineRule="auto"/>
        <w:rPr>
          <w:ins w:id="20" w:author="Claudio Javier Costilla Aguirre" w:date="2024-08-19T02:40:00Z"/>
          <w:rFonts w:asciiTheme="majorHAnsi" w:eastAsia="Times New Roman" w:hAnsiTheme="majorHAnsi" w:cstheme="majorHAnsi"/>
          <w:lang w:val="es-AR"/>
        </w:rPr>
      </w:pPr>
      <w:r w:rsidRPr="002D579D">
        <w:rPr>
          <w:rFonts w:asciiTheme="majorHAnsi" w:eastAsia="Times New Roman" w:hAnsiTheme="majorHAnsi" w:cstheme="majorHAnsi"/>
          <w:b/>
          <w:bCs/>
          <w:lang w:val="es-AR"/>
          <w:rPrChange w:id="21" w:author="Claudio Javier Costilla Aguirre" w:date="2024-08-19T01:4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s-AR"/>
            </w:rPr>
          </w:rPrChange>
        </w:rPr>
        <w:t>Creación de la Tabla de Auditoría:</w:t>
      </w:r>
      <w:r w:rsidRPr="002D579D">
        <w:rPr>
          <w:rFonts w:asciiTheme="majorHAnsi" w:eastAsia="Times New Roman" w:hAnsiTheme="majorHAnsi" w:cstheme="majorHAnsi"/>
          <w:lang w:val="es-AR"/>
          <w:rPrChange w:id="22" w:author="Claudio Javier Costilla Aguirre" w:date="2024-08-19T01:42:00Z">
            <w:rPr>
              <w:rFonts w:ascii="Times New Roman" w:eastAsia="Times New Roman" w:hAnsi="Times New Roman" w:cs="Times New Roman"/>
              <w:sz w:val="24"/>
              <w:szCs w:val="24"/>
              <w:lang w:val="es-AR"/>
            </w:rPr>
          </w:rPrChange>
        </w:rPr>
        <w:t xml:space="preserve"> La tabla se crea con los campos necesarios para registrar las modificaciones. El campo </w:t>
      </w:r>
      <w:r w:rsidRPr="002D579D">
        <w:rPr>
          <w:rFonts w:asciiTheme="majorHAnsi" w:eastAsia="Times New Roman" w:hAnsiTheme="majorHAnsi" w:cstheme="majorHAnsi"/>
          <w:lang w:val="es-AR"/>
          <w:rPrChange w:id="23" w:author="Claudio Javier Costilla Aguirre" w:date="2024-08-19T01:42:00Z">
            <w:rPr>
              <w:rFonts w:ascii="Courier New" w:eastAsia="Times New Roman" w:hAnsi="Courier New" w:cs="Courier New"/>
              <w:sz w:val="20"/>
              <w:szCs w:val="20"/>
              <w:lang w:val="es-AR"/>
            </w:rPr>
          </w:rPrChange>
        </w:rPr>
        <w:t>campos</w:t>
      </w:r>
      <w:r w:rsidRPr="002D579D">
        <w:rPr>
          <w:rFonts w:asciiTheme="majorHAnsi" w:eastAsia="Times New Roman" w:hAnsiTheme="majorHAnsi" w:cstheme="majorHAnsi"/>
          <w:lang w:val="es-AR"/>
          <w:rPrChange w:id="24" w:author="Claudio Javier Costilla Aguirre" w:date="2024-08-19T01:42:00Z">
            <w:rPr>
              <w:rFonts w:ascii="Times New Roman" w:eastAsia="Times New Roman" w:hAnsi="Times New Roman" w:cs="Times New Roman"/>
              <w:sz w:val="24"/>
              <w:szCs w:val="24"/>
              <w:lang w:val="es-AR"/>
            </w:rPr>
          </w:rPrChange>
        </w:rPr>
        <w:t xml:space="preserve"> es de tipo Memo para almacenar el JSON con los cambios.</w:t>
      </w:r>
    </w:p>
    <w:p w:rsidR="003151A3" w:rsidRPr="003151A3" w:rsidRDefault="003151A3" w:rsidP="003151A3">
      <w:pPr>
        <w:pStyle w:val="Prrafodelista"/>
        <w:numPr>
          <w:ilvl w:val="0"/>
          <w:numId w:val="1"/>
        </w:numPr>
        <w:spacing w:after="0" w:line="240" w:lineRule="auto"/>
        <w:rPr>
          <w:ins w:id="25" w:author="Claudio Javier Costilla Aguirre" w:date="2024-08-19T02:42:00Z"/>
          <w:rFonts w:asciiTheme="majorHAnsi" w:eastAsia="Times New Roman" w:hAnsiTheme="majorHAnsi" w:cstheme="majorHAnsi"/>
          <w:lang w:val="es-AR"/>
        </w:rPr>
      </w:pPr>
      <w:ins w:id="26" w:author="Claudio Javier Costilla Aguirre" w:date="2024-08-19T02:42:00Z">
        <w:r w:rsidRPr="003151A3">
          <w:rPr>
            <w:rFonts w:asciiTheme="majorHAnsi" w:eastAsia="Times New Roman" w:hAnsiTheme="majorHAnsi" w:cstheme="majorHAnsi"/>
            <w:b/>
            <w:lang w:val="es-AR"/>
            <w:rPrChange w:id="27" w:author="Claudio Javier Costilla Aguirre" w:date="2024-08-19T02:42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 xml:space="preserve">Campo </w:t>
        </w:r>
        <w:r w:rsidRPr="003151A3">
          <w:rPr>
            <w:rFonts w:asciiTheme="majorHAnsi" w:eastAsia="Times New Roman" w:hAnsiTheme="majorHAnsi" w:cstheme="majorHAnsi"/>
            <w:b/>
            <w:lang w:val="es-AR"/>
            <w:rPrChange w:id="28" w:author="Claudio Javier Costilla Aguirre" w:date="2024-08-19T02:42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>id</w:t>
        </w:r>
        <w:r w:rsidRPr="003151A3">
          <w:rPr>
            <w:rFonts w:asciiTheme="majorHAnsi" w:eastAsia="Times New Roman" w:hAnsiTheme="majorHAnsi" w:cstheme="majorHAnsi"/>
            <w:b/>
            <w:lang w:val="es-AR"/>
            <w:rPrChange w:id="29" w:author="Claudio Javier Costilla Aguirre" w:date="2024-08-19T02:42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>:</w:t>
        </w:r>
        <w:r>
          <w:rPr>
            <w:rFonts w:asciiTheme="majorHAnsi" w:eastAsia="Times New Roman" w:hAnsiTheme="majorHAnsi" w:cstheme="majorHAnsi"/>
            <w:lang w:val="es-AR"/>
          </w:rPr>
          <w:t xml:space="preserve"> Es la clave primaria</w:t>
        </w:r>
      </w:ins>
    </w:p>
    <w:p w:rsidR="003151A3" w:rsidRPr="003151A3" w:rsidRDefault="003151A3" w:rsidP="003151A3">
      <w:pPr>
        <w:pStyle w:val="Prrafodelista"/>
        <w:numPr>
          <w:ilvl w:val="0"/>
          <w:numId w:val="1"/>
        </w:numPr>
        <w:spacing w:after="0" w:line="240" w:lineRule="auto"/>
        <w:rPr>
          <w:ins w:id="30" w:author="Claudio Javier Costilla Aguirre" w:date="2024-08-19T02:42:00Z"/>
          <w:rFonts w:asciiTheme="majorHAnsi" w:eastAsia="Times New Roman" w:hAnsiTheme="majorHAnsi" w:cstheme="majorHAnsi"/>
          <w:lang w:val="es-AR"/>
        </w:rPr>
      </w:pPr>
      <w:ins w:id="31" w:author="Claudio Javier Costilla Aguirre" w:date="2024-08-19T02:42:00Z">
        <w:r w:rsidRPr="003151A3">
          <w:rPr>
            <w:rFonts w:asciiTheme="majorHAnsi" w:eastAsia="Times New Roman" w:hAnsiTheme="majorHAnsi" w:cstheme="majorHAnsi"/>
            <w:b/>
            <w:lang w:val="es-AR"/>
            <w:rPrChange w:id="32" w:author="Claudio Javier Costilla Aguirre" w:date="2024-08-19T02:42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 xml:space="preserve">Campo </w:t>
        </w:r>
        <w:r w:rsidRPr="003151A3">
          <w:rPr>
            <w:rFonts w:asciiTheme="majorHAnsi" w:eastAsia="Times New Roman" w:hAnsiTheme="majorHAnsi" w:cstheme="majorHAnsi"/>
            <w:b/>
            <w:lang w:val="es-AR"/>
            <w:rPrChange w:id="33" w:author="Claudio Javier Costilla Aguirre" w:date="2024-08-19T02:42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>tabla</w:t>
        </w:r>
        <w:r>
          <w:rPr>
            <w:rFonts w:asciiTheme="majorHAnsi" w:eastAsia="Times New Roman" w:hAnsiTheme="majorHAnsi" w:cstheme="majorHAnsi"/>
            <w:b/>
            <w:lang w:val="es-AR"/>
          </w:rPr>
          <w:t>:</w:t>
        </w:r>
        <w:r w:rsidR="003D1140">
          <w:rPr>
            <w:rFonts w:asciiTheme="majorHAnsi" w:eastAsia="Times New Roman" w:hAnsiTheme="majorHAnsi" w:cstheme="majorHAnsi"/>
            <w:b/>
            <w:lang w:val="es-AR"/>
          </w:rPr>
          <w:t xml:space="preserve"> </w:t>
        </w:r>
      </w:ins>
      <w:ins w:id="34" w:author="Claudio Javier Costilla Aguirre" w:date="2024-08-19T02:43:00Z">
        <w:r w:rsidR="003D1140">
          <w:rPr>
            <w:rFonts w:asciiTheme="majorHAnsi" w:eastAsia="Times New Roman" w:hAnsiTheme="majorHAnsi" w:cstheme="majorHAnsi"/>
            <w:lang w:val="es-AR"/>
          </w:rPr>
          <w:t xml:space="preserve">Es el </w:t>
        </w:r>
      </w:ins>
      <w:ins w:id="35" w:author="Claudio Javier Costilla Aguirre" w:date="2024-08-19T02:42:00Z">
        <w:r w:rsidRPr="003151A3">
          <w:rPr>
            <w:rFonts w:asciiTheme="majorHAnsi" w:eastAsia="Times New Roman" w:hAnsiTheme="majorHAnsi" w:cstheme="majorHAnsi"/>
            <w:lang w:val="es-AR"/>
          </w:rPr>
          <w:t xml:space="preserve">nombre de la tabla en </w:t>
        </w:r>
      </w:ins>
      <w:ins w:id="36" w:author="Claudio Javier Costilla Aguirre" w:date="2024-08-19T02:43:00Z">
        <w:r w:rsidR="003D1140">
          <w:rPr>
            <w:rFonts w:asciiTheme="majorHAnsi" w:eastAsia="Times New Roman" w:hAnsiTheme="majorHAnsi" w:cstheme="majorHAnsi"/>
            <w:lang w:val="es-AR"/>
          </w:rPr>
          <w:t xml:space="preserve">Visual FoxPro que va a ser procesada en la </w:t>
        </w:r>
        <w:proofErr w:type="spellStart"/>
        <w:r w:rsidR="003D1140">
          <w:rPr>
            <w:rFonts w:asciiTheme="majorHAnsi" w:eastAsia="Times New Roman" w:hAnsiTheme="majorHAnsi" w:cstheme="majorHAnsi"/>
            <w:lang w:val="es-AR"/>
          </w:rPr>
          <w:t>Sincro</w:t>
        </w:r>
      </w:ins>
      <w:proofErr w:type="spellEnd"/>
    </w:p>
    <w:p w:rsidR="003151A3" w:rsidRPr="003151A3" w:rsidRDefault="003D1140" w:rsidP="003151A3">
      <w:pPr>
        <w:pStyle w:val="Prrafodelista"/>
        <w:numPr>
          <w:ilvl w:val="0"/>
          <w:numId w:val="1"/>
        </w:numPr>
        <w:spacing w:after="0" w:line="240" w:lineRule="auto"/>
        <w:rPr>
          <w:ins w:id="37" w:author="Claudio Javier Costilla Aguirre" w:date="2024-08-19T02:42:00Z"/>
          <w:rFonts w:asciiTheme="majorHAnsi" w:eastAsia="Times New Roman" w:hAnsiTheme="majorHAnsi" w:cstheme="majorHAnsi"/>
          <w:lang w:val="es-AR"/>
        </w:rPr>
      </w:pPr>
      <w:ins w:id="38" w:author="Claudio Javier Costilla Aguirre" w:date="2024-08-19T02:43:00Z">
        <w:r w:rsidRPr="003D1140">
          <w:rPr>
            <w:rFonts w:asciiTheme="majorHAnsi" w:eastAsia="Times New Roman" w:hAnsiTheme="majorHAnsi" w:cstheme="majorHAnsi"/>
            <w:b/>
            <w:lang w:val="es-AR"/>
            <w:rPrChange w:id="39" w:author="Claudio Javier Costilla Aguirre" w:date="2024-08-19T02:43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 xml:space="preserve">Campo </w:t>
        </w:r>
      </w:ins>
      <w:proofErr w:type="spellStart"/>
      <w:ins w:id="40" w:author="Claudio Javier Costilla Aguirre" w:date="2024-08-19T02:44:00Z">
        <w:r>
          <w:rPr>
            <w:rFonts w:asciiTheme="majorHAnsi" w:eastAsia="Times New Roman" w:hAnsiTheme="majorHAnsi" w:cstheme="majorHAnsi"/>
            <w:b/>
            <w:lang w:val="es-AR"/>
            <w:rPrChange w:id="41" w:author="Claudio Javier Costilla Aguirre" w:date="2024-08-19T02:43:00Z">
              <w:rPr>
                <w:rFonts w:asciiTheme="majorHAnsi" w:eastAsia="Times New Roman" w:hAnsiTheme="majorHAnsi" w:cstheme="majorHAnsi"/>
                <w:b/>
                <w:lang w:val="es-AR"/>
              </w:rPr>
            </w:rPrChange>
          </w:rPr>
          <w:t>accio</w:t>
        </w:r>
        <w:r w:rsidRPr="003D1140">
          <w:rPr>
            <w:rFonts w:asciiTheme="majorHAnsi" w:eastAsia="Times New Roman" w:hAnsiTheme="majorHAnsi" w:cstheme="majorHAnsi"/>
            <w:b/>
            <w:lang w:val="es-AR"/>
            <w:rPrChange w:id="42" w:author="Claudio Javier Costilla Aguirre" w:date="2024-08-19T02:43:00Z">
              <w:rPr>
                <w:rFonts w:asciiTheme="majorHAnsi" w:eastAsia="Times New Roman" w:hAnsiTheme="majorHAnsi" w:cstheme="majorHAnsi"/>
                <w:b/>
                <w:lang w:val="es-AR"/>
              </w:rPr>
            </w:rPrChange>
          </w:rPr>
          <w:t>n</w:t>
        </w:r>
        <w:proofErr w:type="spellEnd"/>
        <w:r w:rsidRPr="003D1140">
          <w:rPr>
            <w:rFonts w:asciiTheme="majorHAnsi" w:eastAsia="Times New Roman" w:hAnsiTheme="majorHAnsi" w:cstheme="majorHAnsi"/>
            <w:b/>
            <w:lang w:val="es-AR"/>
            <w:rPrChange w:id="43" w:author="Claudio Javier Costilla Aguirre" w:date="2024-08-19T02:44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>:</w:t>
        </w:r>
      </w:ins>
      <w:ins w:id="44" w:author="Claudio Javier Costilla Aguirre" w:date="2024-08-19T02:42:00Z">
        <w:r w:rsidR="003151A3" w:rsidRPr="003151A3">
          <w:rPr>
            <w:rFonts w:asciiTheme="majorHAnsi" w:eastAsia="Times New Roman" w:hAnsiTheme="majorHAnsi" w:cstheme="majorHAnsi"/>
            <w:lang w:val="es-AR"/>
          </w:rPr>
          <w:t xml:space="preserve"> </w:t>
        </w:r>
      </w:ins>
      <w:ins w:id="45" w:author="Claudio Javier Costilla Aguirre" w:date="2024-08-19T02:44:00Z">
        <w:r>
          <w:rPr>
            <w:rFonts w:asciiTheme="majorHAnsi" w:eastAsia="Times New Roman" w:hAnsiTheme="majorHAnsi" w:cstheme="majorHAnsi"/>
            <w:lang w:val="es-AR"/>
          </w:rPr>
          <w:t xml:space="preserve">Es el </w:t>
        </w:r>
      </w:ins>
      <w:ins w:id="46" w:author="Claudio Javier Costilla Aguirre" w:date="2024-08-19T02:42:00Z">
        <w:r w:rsidR="003151A3" w:rsidRPr="003151A3">
          <w:rPr>
            <w:rFonts w:asciiTheme="majorHAnsi" w:eastAsia="Times New Roman" w:hAnsiTheme="majorHAnsi" w:cstheme="majorHAnsi"/>
            <w:lang w:val="es-AR"/>
          </w:rPr>
          <w:t>tipo de acción</w:t>
        </w:r>
      </w:ins>
      <w:ins w:id="47" w:author="Claudio Javier Costilla Aguirre" w:date="2024-08-19T02:44:00Z">
        <w:r>
          <w:rPr>
            <w:rFonts w:asciiTheme="majorHAnsi" w:eastAsia="Times New Roman" w:hAnsiTheme="majorHAnsi" w:cstheme="majorHAnsi"/>
            <w:lang w:val="es-AR"/>
          </w:rPr>
          <w:t xml:space="preserve"> que se realizó,</w:t>
        </w:r>
      </w:ins>
      <w:ins w:id="48" w:author="Claudio Javier Costilla Aguirre" w:date="2024-08-19T02:42:00Z">
        <w:r w:rsidR="003151A3" w:rsidRPr="003151A3">
          <w:rPr>
            <w:rFonts w:asciiTheme="majorHAnsi" w:eastAsia="Times New Roman" w:hAnsiTheme="majorHAnsi" w:cstheme="majorHAnsi"/>
            <w:lang w:val="es-AR"/>
          </w:rPr>
          <w:t xml:space="preserve"> 'INSERT', 'UPDATE', 'DELETE'</w:t>
        </w:r>
      </w:ins>
    </w:p>
    <w:p w:rsidR="003151A3" w:rsidRPr="003151A3" w:rsidRDefault="003D1140" w:rsidP="003151A3">
      <w:pPr>
        <w:pStyle w:val="Prrafodelista"/>
        <w:numPr>
          <w:ilvl w:val="0"/>
          <w:numId w:val="1"/>
        </w:numPr>
        <w:spacing w:after="0" w:line="240" w:lineRule="auto"/>
        <w:rPr>
          <w:ins w:id="49" w:author="Claudio Javier Costilla Aguirre" w:date="2024-08-19T02:42:00Z"/>
          <w:rFonts w:asciiTheme="majorHAnsi" w:eastAsia="Times New Roman" w:hAnsiTheme="majorHAnsi" w:cstheme="majorHAnsi"/>
          <w:lang w:val="es-AR"/>
        </w:rPr>
      </w:pPr>
      <w:ins w:id="50" w:author="Claudio Javier Costilla Aguirre" w:date="2024-08-19T02:44:00Z">
        <w:r w:rsidRPr="003D1140">
          <w:rPr>
            <w:rFonts w:asciiTheme="majorHAnsi" w:eastAsia="Times New Roman" w:hAnsiTheme="majorHAnsi" w:cstheme="majorHAnsi"/>
            <w:b/>
            <w:lang w:val="es-AR"/>
            <w:rPrChange w:id="51" w:author="Claudio Javier Costilla Aguirre" w:date="2024-08-19T02:45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 xml:space="preserve">Campos </w:t>
        </w:r>
      </w:ins>
      <w:proofErr w:type="spellStart"/>
      <w:ins w:id="52" w:author="Claudio Javier Costilla Aguirre" w:date="2024-08-19T02:42:00Z">
        <w:r w:rsidR="003151A3" w:rsidRPr="003D1140">
          <w:rPr>
            <w:rFonts w:asciiTheme="majorHAnsi" w:eastAsia="Times New Roman" w:hAnsiTheme="majorHAnsi" w:cstheme="majorHAnsi"/>
            <w:b/>
            <w:lang w:val="es-AR"/>
            <w:rPrChange w:id="53" w:author="Claudio Javier Costilla Aguirre" w:date="2024-08-19T02:45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>campos</w:t>
        </w:r>
      </w:ins>
      <w:proofErr w:type="spellEnd"/>
      <w:ins w:id="54" w:author="Claudio Javier Costilla Aguirre" w:date="2024-08-19T02:45:00Z">
        <w:r w:rsidRPr="003D1140">
          <w:rPr>
            <w:rFonts w:asciiTheme="majorHAnsi" w:eastAsia="Times New Roman" w:hAnsiTheme="majorHAnsi" w:cstheme="majorHAnsi"/>
            <w:b/>
            <w:lang w:val="es-AR"/>
            <w:rPrChange w:id="55" w:author="Claudio Javier Costilla Aguirre" w:date="2024-08-19T02:45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>:</w:t>
        </w:r>
      </w:ins>
      <w:ins w:id="56" w:author="Claudio Javier Costilla Aguirre" w:date="2024-08-19T02:42:00Z">
        <w:r w:rsidR="003151A3" w:rsidRPr="003151A3">
          <w:rPr>
            <w:rFonts w:asciiTheme="majorHAnsi" w:eastAsia="Times New Roman" w:hAnsiTheme="majorHAnsi" w:cstheme="majorHAnsi"/>
            <w:lang w:val="es-AR"/>
          </w:rPr>
          <w:t xml:space="preserve"> </w:t>
        </w:r>
      </w:ins>
      <w:ins w:id="57" w:author="Claudio Javier Costilla Aguirre" w:date="2024-08-19T02:45:00Z">
        <w:r>
          <w:rPr>
            <w:rFonts w:asciiTheme="majorHAnsi" w:eastAsia="Times New Roman" w:hAnsiTheme="majorHAnsi" w:cstheme="majorHAnsi"/>
            <w:lang w:val="es-AR"/>
          </w:rPr>
          <w:t xml:space="preserve">Es el que contiene los </w:t>
        </w:r>
      </w:ins>
      <w:ins w:id="58" w:author="Claudio Javier Costilla Aguirre" w:date="2024-08-19T02:42:00Z">
        <w:r w:rsidR="003151A3" w:rsidRPr="003151A3">
          <w:rPr>
            <w:rFonts w:asciiTheme="majorHAnsi" w:eastAsia="Times New Roman" w:hAnsiTheme="majorHAnsi" w:cstheme="majorHAnsi"/>
            <w:lang w:val="es-AR"/>
          </w:rPr>
          <w:t>campos afectados y sus nuevos valores en formato JSON</w:t>
        </w:r>
      </w:ins>
    </w:p>
    <w:p w:rsidR="003151A3" w:rsidRDefault="003D1140" w:rsidP="003151A3">
      <w:pPr>
        <w:pStyle w:val="Prrafodelista"/>
        <w:numPr>
          <w:ilvl w:val="0"/>
          <w:numId w:val="1"/>
        </w:numPr>
        <w:spacing w:after="0" w:line="240" w:lineRule="auto"/>
        <w:rPr>
          <w:ins w:id="59" w:author="Claudio Javier Costilla Aguirre" w:date="2024-08-19T02:47:00Z"/>
          <w:rFonts w:asciiTheme="majorHAnsi" w:eastAsia="Times New Roman" w:hAnsiTheme="majorHAnsi" w:cstheme="majorHAnsi"/>
          <w:lang w:val="es-AR"/>
        </w:rPr>
      </w:pPr>
      <w:ins w:id="60" w:author="Claudio Javier Costilla Aguirre" w:date="2024-08-19T02:46:00Z">
        <w:r w:rsidRPr="003D1140">
          <w:rPr>
            <w:rFonts w:asciiTheme="majorHAnsi" w:eastAsia="Times New Roman" w:hAnsiTheme="majorHAnsi" w:cstheme="majorHAnsi"/>
            <w:b/>
            <w:lang w:val="es-AR"/>
            <w:rPrChange w:id="61" w:author="Claudio Javier Costilla Aguirre" w:date="2024-08-19T02:46:00Z">
              <w:rPr>
                <w:rFonts w:asciiTheme="majorHAnsi" w:eastAsia="Times New Roman" w:hAnsiTheme="majorHAnsi" w:cstheme="majorHAnsi"/>
                <w:lang w:val="es-AR"/>
              </w:rPr>
            </w:rPrChange>
          </w:rPr>
          <w:t>Campo procesado:</w:t>
        </w:r>
        <w:r>
          <w:rPr>
            <w:rFonts w:asciiTheme="majorHAnsi" w:eastAsia="Times New Roman" w:hAnsiTheme="majorHAnsi" w:cstheme="majorHAnsi"/>
            <w:lang w:val="es-AR"/>
          </w:rPr>
          <w:t xml:space="preserve"> Indica si el cambio fue replicado en la base de SQL</w:t>
        </w:r>
      </w:ins>
    </w:p>
    <w:p w:rsidR="003D1140" w:rsidRPr="003D1140" w:rsidRDefault="003D1140" w:rsidP="003D1140">
      <w:pPr>
        <w:spacing w:after="0" w:line="240" w:lineRule="auto"/>
        <w:rPr>
          <w:rFonts w:asciiTheme="majorHAnsi" w:eastAsia="Times New Roman" w:hAnsiTheme="majorHAnsi" w:cstheme="majorHAnsi"/>
          <w:lang w:val="es-AR"/>
          <w:rPrChange w:id="62" w:author="Claudio Javier Costilla Aguirre" w:date="2024-08-19T02:47:00Z">
            <w:rPr>
              <w:rFonts w:ascii="Times New Roman" w:eastAsia="Times New Roman" w:hAnsi="Times New Roman" w:cs="Times New Roman"/>
              <w:sz w:val="24"/>
              <w:szCs w:val="24"/>
              <w:lang w:val="es-AR"/>
            </w:rPr>
          </w:rPrChange>
        </w:rPr>
        <w:pPrChange w:id="63" w:author="Claudio Javier Costilla Aguirre" w:date="2024-08-19T02:47:00Z">
          <w:pPr>
            <w:pStyle w:val="Prrafodelista"/>
            <w:numPr>
              <w:numId w:val="1"/>
            </w:numPr>
            <w:spacing w:after="0" w:line="240" w:lineRule="auto"/>
            <w:ind w:hanging="360"/>
          </w:pPr>
        </w:pPrChange>
      </w:pPr>
    </w:p>
    <w:p w:rsidR="00311023" w:rsidRPr="002D579D" w:rsidDel="003151A3" w:rsidRDefault="00311023" w:rsidP="00E26A45">
      <w:pPr>
        <w:pStyle w:val="Prrafodelista"/>
        <w:numPr>
          <w:ilvl w:val="0"/>
          <w:numId w:val="1"/>
        </w:numPr>
        <w:spacing w:after="0" w:line="240" w:lineRule="auto"/>
        <w:rPr>
          <w:del w:id="64" w:author="Claudio Javier Costilla Aguirre" w:date="2024-08-19T02:40:00Z"/>
          <w:rFonts w:asciiTheme="majorHAnsi" w:eastAsia="Times New Roman" w:hAnsiTheme="majorHAnsi" w:cstheme="majorHAnsi"/>
          <w:lang w:val="es-AR"/>
          <w:rPrChange w:id="65" w:author="Claudio Javier Costilla Aguirre" w:date="2024-08-19T01:42:00Z">
            <w:rPr>
              <w:del w:id="66" w:author="Claudio Javier Costilla Aguirre" w:date="2024-08-19T02:40:00Z"/>
              <w:rFonts w:ascii="Times New Roman" w:eastAsia="Times New Roman" w:hAnsi="Times New Roman" w:cs="Times New Roman"/>
              <w:sz w:val="24"/>
              <w:szCs w:val="24"/>
              <w:lang w:val="es-AR"/>
            </w:rPr>
          </w:rPrChange>
        </w:rPr>
      </w:pPr>
      <w:del w:id="67" w:author="Claudio Javier Costilla Aguirre" w:date="2024-08-19T02:40:00Z">
        <w:r w:rsidRPr="002D579D" w:rsidDel="003151A3">
          <w:rPr>
            <w:rFonts w:asciiTheme="majorHAnsi" w:eastAsia="Times New Roman" w:hAnsiTheme="majorHAnsi" w:cstheme="majorHAnsi"/>
            <w:b/>
            <w:bCs/>
            <w:lang w:val="es-AR"/>
            <w:rPrChange w:id="68" w:author="Claudio Javier Costilla Aguirre" w:date="2024-08-19T01:42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rPrChange>
          </w:rPr>
          <w:delText>Inserción de Cambios:</w:delText>
        </w:r>
        <w:r w:rsidRPr="002D579D" w:rsidDel="003151A3">
          <w:rPr>
            <w:rFonts w:asciiTheme="majorHAnsi" w:eastAsia="Times New Roman" w:hAnsiTheme="majorHAnsi" w:cstheme="majorHAnsi"/>
            <w:lang w:val="es-AR"/>
            <w:rPrChange w:id="69" w:author="Claudio Javier Costilla Aguirre" w:date="2024-08-19T01:42:00Z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rPrChange>
          </w:rPr>
          <w:delText xml:space="preserve"> Los cambios (inserciones, actualizaciones, eliminaciones) se insertan en la tabla de auditoría. El campo </w:delText>
        </w:r>
        <w:r w:rsidRPr="002D579D" w:rsidDel="003151A3">
          <w:rPr>
            <w:rFonts w:asciiTheme="majorHAnsi" w:eastAsia="Times New Roman" w:hAnsiTheme="majorHAnsi" w:cstheme="majorHAnsi"/>
            <w:lang w:val="es-AR"/>
            <w:rPrChange w:id="70" w:author="Claudio Javier Costilla Aguirre" w:date="2024-08-19T01:42:00Z">
              <w:rPr>
                <w:rFonts w:ascii="Courier New" w:eastAsia="Times New Roman" w:hAnsi="Courier New" w:cs="Courier New"/>
                <w:sz w:val="20"/>
                <w:szCs w:val="20"/>
                <w:lang w:val="es-AR"/>
              </w:rPr>
            </w:rPrChange>
          </w:rPr>
          <w:delText>campos</w:delText>
        </w:r>
        <w:r w:rsidRPr="002D579D" w:rsidDel="003151A3">
          <w:rPr>
            <w:rFonts w:asciiTheme="majorHAnsi" w:eastAsia="Times New Roman" w:hAnsiTheme="majorHAnsi" w:cstheme="majorHAnsi"/>
            <w:lang w:val="es-AR"/>
            <w:rPrChange w:id="71" w:author="Claudio Javier Costilla Aguirre" w:date="2024-08-19T01:42:00Z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rPrChange>
          </w:rPr>
          <w:delText xml:space="preserve"> contiene un JSON que describe los cambios.</w:delText>
        </w:r>
      </w:del>
    </w:p>
    <w:p w:rsidR="00311023" w:rsidRPr="002D579D" w:rsidDel="003151A3" w:rsidRDefault="00311023" w:rsidP="00E26A45">
      <w:pPr>
        <w:pStyle w:val="Prrafodelista"/>
        <w:numPr>
          <w:ilvl w:val="0"/>
          <w:numId w:val="1"/>
        </w:numPr>
        <w:spacing w:after="0" w:line="240" w:lineRule="auto"/>
        <w:rPr>
          <w:del w:id="72" w:author="Claudio Javier Costilla Aguirre" w:date="2024-08-19T02:40:00Z"/>
          <w:rFonts w:asciiTheme="majorHAnsi" w:eastAsia="Times New Roman" w:hAnsiTheme="majorHAnsi" w:cstheme="majorHAnsi"/>
          <w:lang w:val="es-AR"/>
          <w:rPrChange w:id="73" w:author="Claudio Javier Costilla Aguirre" w:date="2024-08-19T01:42:00Z">
            <w:rPr>
              <w:del w:id="74" w:author="Claudio Javier Costilla Aguirre" w:date="2024-08-19T02:40:00Z"/>
              <w:rFonts w:ascii="Times New Roman" w:eastAsia="Times New Roman" w:hAnsi="Times New Roman" w:cs="Times New Roman"/>
              <w:sz w:val="24"/>
              <w:szCs w:val="24"/>
              <w:lang w:val="es-AR"/>
            </w:rPr>
          </w:rPrChange>
        </w:rPr>
      </w:pPr>
      <w:del w:id="75" w:author="Claudio Javier Costilla Aguirre" w:date="2024-08-19T02:40:00Z">
        <w:r w:rsidRPr="002D579D" w:rsidDel="003151A3">
          <w:rPr>
            <w:rFonts w:asciiTheme="majorHAnsi" w:eastAsia="Times New Roman" w:hAnsiTheme="majorHAnsi" w:cstheme="majorHAnsi"/>
            <w:b/>
            <w:bCs/>
            <w:lang w:val="es-AR"/>
            <w:rPrChange w:id="76" w:author="Claudio Javier Costilla Aguirre" w:date="2024-08-19T01:42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rPrChange>
          </w:rPr>
          <w:delText>Procesamiento y Replicación:</w:delText>
        </w:r>
        <w:r w:rsidRPr="002D579D" w:rsidDel="003151A3">
          <w:rPr>
            <w:rFonts w:asciiTheme="majorHAnsi" w:eastAsia="Times New Roman" w:hAnsiTheme="majorHAnsi" w:cstheme="majorHAnsi"/>
            <w:lang w:val="es-AR"/>
            <w:rPrChange w:id="77" w:author="Claudio Javier Costilla Aguirre" w:date="2024-08-19T01:42:00Z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rPrChange>
          </w:rPr>
          <w:delText xml:space="preserve"> </w:delText>
        </w:r>
      </w:del>
      <w:del w:id="78" w:author="Claudio Javier Costilla Aguirre" w:date="2024-08-19T01:24:00Z">
        <w:r w:rsidRPr="002D579D" w:rsidDel="00E26A45">
          <w:rPr>
            <w:rFonts w:asciiTheme="majorHAnsi" w:eastAsia="Times New Roman" w:hAnsiTheme="majorHAnsi" w:cstheme="majorHAnsi"/>
            <w:lang w:val="es-AR"/>
            <w:rPrChange w:id="79" w:author="Claudio Javier Costilla Aguirre" w:date="2024-08-19T01:42:00Z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rPrChange>
          </w:rPr>
          <w:delText>El</w:delText>
        </w:r>
      </w:del>
      <w:del w:id="80" w:author="Claudio Javier Costilla Aguirre" w:date="2024-08-19T02:40:00Z">
        <w:r w:rsidRPr="002D579D" w:rsidDel="003151A3">
          <w:rPr>
            <w:rFonts w:asciiTheme="majorHAnsi" w:eastAsia="Times New Roman" w:hAnsiTheme="majorHAnsi" w:cstheme="majorHAnsi"/>
            <w:lang w:val="es-AR"/>
            <w:rPrChange w:id="81" w:author="Claudio Javier Costilla Aguirre" w:date="2024-08-19T01:42:00Z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rPrChange>
          </w:rPr>
          <w:delText xml:space="preserve"> script lee los cambios no procesados de la tabla de auditoría, convierte el JSON a un formato utilizable, construye las sentencias SQL correspondientes y las ejecuta en la base de datos SQL.</w:delText>
        </w:r>
      </w:del>
    </w:p>
    <w:p w:rsidR="00311023" w:rsidRPr="002D579D" w:rsidDel="003151A3" w:rsidRDefault="00311023" w:rsidP="00E26A45">
      <w:pPr>
        <w:pStyle w:val="Prrafodelista"/>
        <w:numPr>
          <w:ilvl w:val="0"/>
          <w:numId w:val="1"/>
        </w:numPr>
        <w:spacing w:after="0" w:line="240" w:lineRule="auto"/>
        <w:rPr>
          <w:del w:id="82" w:author="Claudio Javier Costilla Aguirre" w:date="2024-08-19T02:40:00Z"/>
          <w:rFonts w:asciiTheme="majorHAnsi" w:eastAsia="Times New Roman" w:hAnsiTheme="majorHAnsi" w:cstheme="majorHAnsi"/>
          <w:lang w:val="es-AR"/>
          <w:rPrChange w:id="83" w:author="Claudio Javier Costilla Aguirre" w:date="2024-08-19T01:42:00Z">
            <w:rPr>
              <w:del w:id="84" w:author="Claudio Javier Costilla Aguirre" w:date="2024-08-19T02:40:00Z"/>
              <w:rFonts w:ascii="Times New Roman" w:eastAsia="Times New Roman" w:hAnsi="Times New Roman" w:cs="Times New Roman"/>
              <w:sz w:val="24"/>
              <w:szCs w:val="24"/>
              <w:lang w:val="es-AR"/>
            </w:rPr>
          </w:rPrChange>
        </w:rPr>
      </w:pPr>
      <w:del w:id="85" w:author="Claudio Javier Costilla Aguirre" w:date="2024-08-19T02:40:00Z">
        <w:r w:rsidRPr="002D579D" w:rsidDel="003151A3">
          <w:rPr>
            <w:rFonts w:asciiTheme="majorHAnsi" w:eastAsia="Times New Roman" w:hAnsiTheme="majorHAnsi" w:cstheme="majorHAnsi"/>
            <w:b/>
            <w:bCs/>
            <w:lang w:val="es-AR"/>
            <w:rPrChange w:id="86" w:author="Claudio Javier Costilla Aguirre" w:date="2024-08-19T01:42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rPrChange>
          </w:rPr>
          <w:delText>Marcar como Procesado:</w:delText>
        </w:r>
        <w:r w:rsidRPr="002D579D" w:rsidDel="003151A3">
          <w:rPr>
            <w:rFonts w:asciiTheme="majorHAnsi" w:eastAsia="Times New Roman" w:hAnsiTheme="majorHAnsi" w:cstheme="majorHAnsi"/>
            <w:lang w:val="es-AR"/>
            <w:rPrChange w:id="87" w:author="Claudio Javier Costilla Aguirre" w:date="2024-08-19T01:42:00Z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rPrChange>
          </w:rPr>
          <w:delText xml:space="preserve"> Después de ejecutar la sentencia SQL, se actualiza la tabla de auditoría para marcar el registro como procesado.</w:delText>
        </w:r>
      </w:del>
    </w:p>
    <w:p w:rsidR="005C374D" w:rsidRPr="003151A3" w:rsidRDefault="00311023" w:rsidP="005C374D">
      <w:pPr>
        <w:rPr>
          <w:ins w:id="88" w:author="Claudio Javier Costilla Aguirre" w:date="2024-08-19T01:38:00Z"/>
          <w:rFonts w:asciiTheme="majorHAnsi" w:hAnsiTheme="majorHAnsi" w:cstheme="majorHAnsi"/>
          <w:b/>
          <w:sz w:val="24"/>
          <w:lang w:val="es-AR"/>
          <w:rPrChange w:id="89" w:author="Claudio Javier Costilla Aguirre" w:date="2024-08-19T02:33:00Z">
            <w:rPr>
              <w:ins w:id="90" w:author="Claudio Javier Costilla Aguirre" w:date="2024-08-19T01:38:00Z"/>
              <w:rFonts w:asciiTheme="majorHAnsi" w:hAnsiTheme="majorHAnsi" w:cstheme="majorHAnsi"/>
              <w:b/>
              <w:lang w:val="es-AR"/>
            </w:rPr>
          </w:rPrChange>
        </w:rPr>
        <w:pPrChange w:id="91" w:author="Claudio Javier Costilla Aguirre" w:date="2024-08-19T01:38:00Z">
          <w:pPr>
            <w:pStyle w:val="Prrafodelista"/>
            <w:numPr>
              <w:numId w:val="1"/>
            </w:numPr>
            <w:ind w:hanging="360"/>
          </w:pPr>
        </w:pPrChange>
      </w:pPr>
      <w:del w:id="92" w:author="Claudio Javier Costilla Aguirre" w:date="2024-08-19T02:40:00Z">
        <w:r w:rsidRPr="002D579D" w:rsidDel="003151A3">
          <w:rPr>
            <w:rFonts w:asciiTheme="majorHAnsi" w:eastAsia="Times New Roman" w:hAnsiTheme="majorHAnsi" w:cstheme="majorHAnsi"/>
            <w:b/>
            <w:bCs/>
            <w:lang w:val="es-AR"/>
            <w:rPrChange w:id="93" w:author="Claudio Javier Costilla Aguirre" w:date="2024-08-19T01:42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</w:rPrChange>
          </w:rPr>
          <w:delText>Cierre de Conexiones:</w:delText>
        </w:r>
        <w:r w:rsidRPr="002D579D" w:rsidDel="003151A3">
          <w:rPr>
            <w:rFonts w:asciiTheme="majorHAnsi" w:eastAsia="Times New Roman" w:hAnsiTheme="majorHAnsi" w:cstheme="majorHAnsi"/>
            <w:lang w:val="es-AR"/>
            <w:rPrChange w:id="94" w:author="Claudio Javier Costilla Aguirre" w:date="2024-08-19T01:42:00Z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rPrChange>
          </w:rPr>
          <w:delText xml:space="preserve"> Se cierran las conexiones a las bases de datos.</w:delText>
        </w:r>
      </w:del>
      <w:ins w:id="95" w:author="Claudio Javier Costilla Aguirre" w:date="2024-08-19T01:38:00Z">
        <w:r w:rsidR="005C374D" w:rsidRPr="003151A3">
          <w:rPr>
            <w:rFonts w:asciiTheme="majorHAnsi" w:hAnsiTheme="majorHAnsi" w:cstheme="majorHAnsi"/>
            <w:b/>
            <w:sz w:val="24"/>
            <w:lang w:val="es-AR"/>
            <w:rPrChange w:id="96" w:author="Claudio Javier Costilla Aguirre" w:date="2024-08-19T02:33:00Z">
              <w:rPr>
                <w:rFonts w:asciiTheme="majorHAnsi" w:hAnsiTheme="majorHAnsi" w:cstheme="majorHAnsi"/>
                <w:lang w:val="es-AR"/>
              </w:rPr>
            </w:rPrChange>
          </w:rPr>
          <w:t>Tabla Mapeo</w:t>
        </w:r>
      </w:ins>
    </w:p>
    <w:p w:rsidR="005C374D" w:rsidRPr="00EB51DE" w:rsidRDefault="005C374D" w:rsidP="005C374D">
      <w:pPr>
        <w:pStyle w:val="Prrafodelista"/>
        <w:numPr>
          <w:ilvl w:val="0"/>
          <w:numId w:val="2"/>
        </w:numPr>
        <w:rPr>
          <w:ins w:id="97" w:author="Claudio Javier Costilla Aguirre" w:date="2024-08-19T01:47:00Z"/>
          <w:rFonts w:asciiTheme="majorHAnsi" w:hAnsiTheme="majorHAnsi" w:cstheme="majorHAnsi"/>
          <w:b/>
          <w:lang w:val="es-AR"/>
          <w:rPrChange w:id="98" w:author="Claudio Javier Costilla Aguirre" w:date="2024-08-19T01:47:00Z">
            <w:rPr>
              <w:ins w:id="99" w:author="Claudio Javier Costilla Aguirre" w:date="2024-08-19T01:47:00Z"/>
              <w:rFonts w:asciiTheme="majorHAnsi" w:hAnsiTheme="majorHAnsi" w:cstheme="majorHAnsi"/>
              <w:lang w:val="es-AR"/>
            </w:rPr>
          </w:rPrChange>
        </w:rPr>
        <w:pPrChange w:id="100" w:author="Claudio Javier Costilla Aguirre" w:date="2024-08-19T01:39:00Z">
          <w:pPr>
            <w:pStyle w:val="Prrafodelista"/>
            <w:numPr>
              <w:numId w:val="1"/>
            </w:numPr>
            <w:ind w:hanging="360"/>
          </w:pPr>
        </w:pPrChange>
      </w:pPr>
      <w:ins w:id="101" w:author="Claudio Javier Costilla Aguirre" w:date="2024-08-19T01:39:00Z">
        <w:r w:rsidRPr="002D579D">
          <w:rPr>
            <w:rStyle w:val="Textoennegrita"/>
            <w:rFonts w:asciiTheme="majorHAnsi" w:hAnsiTheme="majorHAnsi" w:cstheme="majorHAnsi"/>
            <w:lang w:val="es-AR"/>
            <w:rPrChange w:id="102" w:author="Claudio Javier Costilla Aguirre" w:date="2024-08-19T01:42:00Z">
              <w:rPr>
                <w:rStyle w:val="Textoennegrita"/>
                <w:lang w:val="es-AR"/>
              </w:rPr>
            </w:rPrChange>
          </w:rPr>
          <w:t xml:space="preserve">Creación de </w:t>
        </w:r>
      </w:ins>
      <w:ins w:id="103" w:author="Claudio Javier Costilla Aguirre" w:date="2024-08-19T01:38:00Z">
        <w:r w:rsidRPr="002D579D">
          <w:rPr>
            <w:rStyle w:val="Textoennegrita"/>
            <w:rFonts w:asciiTheme="majorHAnsi" w:hAnsiTheme="majorHAnsi" w:cstheme="majorHAnsi"/>
            <w:lang w:val="es-AR"/>
            <w:rPrChange w:id="104" w:author="Claudio Javier Costilla Aguirre" w:date="2024-08-19T01:42:00Z">
              <w:rPr>
                <w:rStyle w:val="Textoennegrita"/>
              </w:rPr>
            </w:rPrChange>
          </w:rPr>
          <w:t>Tabla de Mapeo:</w:t>
        </w:r>
        <w:r w:rsidRPr="002D579D">
          <w:rPr>
            <w:rFonts w:asciiTheme="majorHAnsi" w:hAnsiTheme="majorHAnsi" w:cstheme="majorHAnsi"/>
            <w:lang w:val="es-AR"/>
            <w:rPrChange w:id="105" w:author="Claudio Javier Costilla Aguirre" w:date="2024-08-19T01:42:00Z">
              <w:rPr/>
            </w:rPrChange>
          </w:rPr>
          <w:t xml:space="preserve"> La tabla de mapeo almacena las correspondencias entre los nombres de tablas y campos en Visual FoxPro y SQL.</w:t>
        </w:r>
      </w:ins>
    </w:p>
    <w:p w:rsidR="00EB51DE" w:rsidRPr="00EB51DE" w:rsidRDefault="00EB51DE" w:rsidP="005C374D">
      <w:pPr>
        <w:pStyle w:val="Prrafodelista"/>
        <w:numPr>
          <w:ilvl w:val="0"/>
          <w:numId w:val="2"/>
        </w:numPr>
        <w:rPr>
          <w:ins w:id="106" w:author="Claudio Javier Costilla Aguirre" w:date="2024-08-19T01:49:00Z"/>
          <w:rFonts w:asciiTheme="majorHAnsi" w:hAnsiTheme="majorHAnsi" w:cstheme="majorHAnsi"/>
          <w:b/>
          <w:lang w:val="es-AR"/>
          <w:rPrChange w:id="107" w:author="Claudio Javier Costilla Aguirre" w:date="2024-08-19T01:50:00Z">
            <w:rPr>
              <w:ins w:id="108" w:author="Claudio Javier Costilla Aguirre" w:date="2024-08-19T01:49:00Z"/>
              <w:rFonts w:asciiTheme="majorHAnsi" w:hAnsiTheme="majorHAnsi" w:cstheme="majorHAnsi"/>
              <w:lang w:val="es-AR"/>
            </w:rPr>
          </w:rPrChange>
        </w:rPr>
        <w:pPrChange w:id="109" w:author="Claudio Javier Costilla Aguirre" w:date="2024-08-19T01:39:00Z">
          <w:pPr>
            <w:pStyle w:val="Prrafodelista"/>
            <w:numPr>
              <w:numId w:val="1"/>
            </w:numPr>
            <w:ind w:hanging="360"/>
          </w:pPr>
        </w:pPrChange>
      </w:pPr>
      <w:ins w:id="110" w:author="Claudio Javier Costilla Aguirre" w:date="2024-08-19T01:47:00Z">
        <w:r>
          <w:rPr>
            <w:rStyle w:val="Textoennegrita"/>
            <w:rFonts w:asciiTheme="majorHAnsi" w:hAnsiTheme="majorHAnsi" w:cstheme="majorHAnsi"/>
            <w:lang w:val="es-AR"/>
          </w:rPr>
          <w:t xml:space="preserve">Campos tabla y campos </w:t>
        </w:r>
      </w:ins>
      <w:proofErr w:type="spellStart"/>
      <w:ins w:id="111" w:author="Claudio Javier Costilla Aguirre" w:date="2024-08-19T01:48:00Z">
        <w:r>
          <w:rPr>
            <w:rStyle w:val="Textoennegrita"/>
            <w:rFonts w:asciiTheme="majorHAnsi" w:hAnsiTheme="majorHAnsi" w:cstheme="majorHAnsi"/>
            <w:lang w:val="es-AR"/>
          </w:rPr>
          <w:t>vfp</w:t>
        </w:r>
        <w:proofErr w:type="spellEnd"/>
        <w:r>
          <w:rPr>
            <w:rStyle w:val="Textoennegrita"/>
            <w:rFonts w:asciiTheme="majorHAnsi" w:hAnsiTheme="majorHAnsi" w:cstheme="majorHAnsi"/>
            <w:lang w:val="es-AR"/>
          </w:rPr>
          <w:t>:</w:t>
        </w:r>
        <w:r>
          <w:rPr>
            <w:rFonts w:asciiTheme="majorHAnsi" w:hAnsiTheme="majorHAnsi" w:cstheme="majorHAnsi"/>
            <w:lang w:val="es-AR"/>
          </w:rPr>
          <w:t xml:space="preserve"> Estos campos van a contener nombres y las tablas de la base de </w:t>
        </w:r>
      </w:ins>
      <w:ins w:id="112" w:author="Claudio Javier Costilla Aguirre" w:date="2024-08-19T01:49:00Z">
        <w:r>
          <w:rPr>
            <w:rFonts w:asciiTheme="majorHAnsi" w:hAnsiTheme="majorHAnsi" w:cstheme="majorHAnsi"/>
            <w:lang w:val="es-AR"/>
          </w:rPr>
          <w:t xml:space="preserve">Visual FoxPro que se van a procesar por medio de los </w:t>
        </w:r>
        <w:proofErr w:type="spellStart"/>
        <w:r>
          <w:rPr>
            <w:rFonts w:asciiTheme="majorHAnsi" w:hAnsiTheme="majorHAnsi" w:cstheme="majorHAnsi"/>
            <w:lang w:val="es-AR"/>
          </w:rPr>
          <w:t>Triggers</w:t>
        </w:r>
        <w:proofErr w:type="spellEnd"/>
        <w:r>
          <w:rPr>
            <w:rFonts w:asciiTheme="majorHAnsi" w:hAnsiTheme="majorHAnsi" w:cstheme="majorHAnsi"/>
            <w:lang w:val="es-AR"/>
          </w:rPr>
          <w:t xml:space="preserve"> de la base.</w:t>
        </w:r>
      </w:ins>
    </w:p>
    <w:p w:rsidR="00EB51DE" w:rsidRPr="00F23A19" w:rsidRDefault="00F23A19" w:rsidP="005C374D">
      <w:pPr>
        <w:pStyle w:val="Prrafodelista"/>
        <w:numPr>
          <w:ilvl w:val="0"/>
          <w:numId w:val="2"/>
        </w:numPr>
        <w:rPr>
          <w:ins w:id="113" w:author="Claudio Javier Costilla Aguirre" w:date="2024-08-19T01:51:00Z"/>
          <w:rFonts w:asciiTheme="majorHAnsi" w:hAnsiTheme="majorHAnsi" w:cstheme="majorHAnsi"/>
          <w:b/>
          <w:lang w:val="es-AR"/>
          <w:rPrChange w:id="114" w:author="Claudio Javier Costilla Aguirre" w:date="2024-08-19T01:52:00Z">
            <w:rPr>
              <w:ins w:id="115" w:author="Claudio Javier Costilla Aguirre" w:date="2024-08-19T01:51:00Z"/>
              <w:rFonts w:asciiTheme="majorHAnsi" w:hAnsiTheme="majorHAnsi" w:cstheme="majorHAnsi"/>
              <w:lang w:val="es-AR"/>
            </w:rPr>
          </w:rPrChange>
        </w:rPr>
        <w:pPrChange w:id="116" w:author="Claudio Javier Costilla Aguirre" w:date="2024-08-19T01:39:00Z">
          <w:pPr>
            <w:pStyle w:val="Prrafodelista"/>
            <w:numPr>
              <w:numId w:val="1"/>
            </w:numPr>
            <w:ind w:hanging="360"/>
          </w:pPr>
        </w:pPrChange>
      </w:pPr>
      <w:ins w:id="117" w:author="Claudio Javier Costilla Aguirre" w:date="2024-08-19T01:50:00Z">
        <w:r>
          <w:rPr>
            <w:rStyle w:val="Textoennegrita"/>
            <w:rFonts w:asciiTheme="majorHAnsi" w:hAnsiTheme="majorHAnsi" w:cstheme="majorHAnsi"/>
            <w:lang w:val="es-AR"/>
          </w:rPr>
          <w:t xml:space="preserve">Campos tabla y campos </w:t>
        </w:r>
      </w:ins>
      <w:proofErr w:type="spellStart"/>
      <w:ins w:id="118" w:author="Claudio Javier Costilla Aguirre" w:date="2024-08-19T01:51:00Z">
        <w:r>
          <w:rPr>
            <w:rStyle w:val="Textoennegrita"/>
            <w:rFonts w:asciiTheme="majorHAnsi" w:hAnsiTheme="majorHAnsi" w:cstheme="majorHAnsi"/>
            <w:lang w:val="es-AR"/>
          </w:rPr>
          <w:t>mysql</w:t>
        </w:r>
        <w:proofErr w:type="spellEnd"/>
        <w:r>
          <w:rPr>
            <w:rStyle w:val="Textoennegrita"/>
            <w:rFonts w:asciiTheme="majorHAnsi" w:hAnsiTheme="majorHAnsi" w:cstheme="majorHAnsi"/>
            <w:lang w:val="es-AR"/>
          </w:rPr>
          <w:t>:</w:t>
        </w:r>
        <w:r>
          <w:rPr>
            <w:rFonts w:asciiTheme="majorHAnsi" w:hAnsiTheme="majorHAnsi" w:cstheme="majorHAnsi"/>
            <w:lang w:val="es-AR"/>
          </w:rPr>
          <w:t xml:space="preserve"> Estos campos van a contener los campos equivalentes o en donde se insertarían los campos de Visual FoxPro en la base de </w:t>
        </w:r>
        <w:proofErr w:type="spellStart"/>
        <w:r>
          <w:rPr>
            <w:rFonts w:asciiTheme="majorHAnsi" w:hAnsiTheme="majorHAnsi" w:cstheme="majorHAnsi"/>
            <w:lang w:val="es-AR"/>
          </w:rPr>
          <w:t>Sql</w:t>
        </w:r>
        <w:proofErr w:type="spellEnd"/>
      </w:ins>
    </w:p>
    <w:p w:rsidR="00F23A19" w:rsidRPr="00F23A19" w:rsidRDefault="00F23A19" w:rsidP="005C374D">
      <w:pPr>
        <w:pStyle w:val="Prrafodelista"/>
        <w:numPr>
          <w:ilvl w:val="0"/>
          <w:numId w:val="2"/>
        </w:numPr>
        <w:rPr>
          <w:ins w:id="119" w:author="Claudio Javier Costilla Aguirre" w:date="2024-08-19T01:54:00Z"/>
          <w:rStyle w:val="Textoennegrita"/>
          <w:rFonts w:asciiTheme="majorHAnsi" w:hAnsiTheme="majorHAnsi" w:cstheme="majorHAnsi"/>
          <w:bCs w:val="0"/>
          <w:lang w:val="es-AR"/>
          <w:rPrChange w:id="120" w:author="Claudio Javier Costilla Aguirre" w:date="2024-08-19T01:54:00Z">
            <w:rPr>
              <w:ins w:id="121" w:author="Claudio Javier Costilla Aguirre" w:date="2024-08-19T01:54:00Z"/>
              <w:rStyle w:val="Textoennegrita"/>
              <w:rFonts w:asciiTheme="majorHAnsi" w:hAnsiTheme="majorHAnsi" w:cstheme="majorHAnsi"/>
              <w:b w:val="0"/>
              <w:lang w:val="es-AR"/>
            </w:rPr>
          </w:rPrChange>
        </w:rPr>
        <w:pPrChange w:id="122" w:author="Claudio Javier Costilla Aguirre" w:date="2024-08-19T01:39:00Z">
          <w:pPr>
            <w:pStyle w:val="Prrafodelista"/>
            <w:numPr>
              <w:numId w:val="1"/>
            </w:numPr>
            <w:ind w:hanging="360"/>
          </w:pPr>
        </w:pPrChange>
      </w:pPr>
      <w:ins w:id="123" w:author="Claudio Javier Costilla Aguirre" w:date="2024-08-19T01:52:00Z">
        <w:r>
          <w:rPr>
            <w:rStyle w:val="Textoennegrita"/>
            <w:rFonts w:asciiTheme="majorHAnsi" w:hAnsiTheme="majorHAnsi" w:cstheme="majorHAnsi"/>
            <w:lang w:val="es-AR"/>
          </w:rPr>
          <w:t xml:space="preserve">Campo </w:t>
        </w:r>
        <w:proofErr w:type="spellStart"/>
        <w:r>
          <w:rPr>
            <w:rStyle w:val="Textoennegrita"/>
            <w:rFonts w:asciiTheme="majorHAnsi" w:hAnsiTheme="majorHAnsi" w:cstheme="majorHAnsi"/>
            <w:lang w:val="es-AR"/>
          </w:rPr>
          <w:t>poner_valor</w:t>
        </w:r>
      </w:ins>
      <w:proofErr w:type="spellEnd"/>
      <w:ins w:id="124" w:author="Claudio Javier Costilla Aguirre" w:date="2024-08-19T01:53:00Z">
        <w:r>
          <w:rPr>
            <w:rStyle w:val="Textoennegrita"/>
            <w:rFonts w:asciiTheme="majorHAnsi" w:hAnsiTheme="majorHAnsi" w:cstheme="majorHAnsi"/>
            <w:lang w:val="es-AR"/>
          </w:rPr>
          <w:t xml:space="preserve">: </w:t>
        </w:r>
        <w:r>
          <w:rPr>
            <w:rStyle w:val="Textoennegrita"/>
            <w:rFonts w:asciiTheme="majorHAnsi" w:hAnsiTheme="majorHAnsi" w:cstheme="majorHAnsi"/>
            <w:b w:val="0"/>
            <w:lang w:val="es-AR"/>
          </w:rPr>
          <w:t>Va a contener un valor predeterminado de tipo cadena de texto</w:t>
        </w:r>
      </w:ins>
      <w:ins w:id="125" w:author="Claudio Javier Costilla Aguirre" w:date="2024-08-19T01:54:00Z">
        <w:r>
          <w:rPr>
            <w:rStyle w:val="Textoennegrita"/>
            <w:rFonts w:asciiTheme="majorHAnsi" w:hAnsiTheme="majorHAnsi" w:cstheme="majorHAnsi"/>
            <w:b w:val="0"/>
            <w:lang w:val="es-AR"/>
          </w:rPr>
          <w:t xml:space="preserve"> o alguna función simple que devuelva datos convertidos a cadena de carácter</w:t>
        </w:r>
      </w:ins>
    </w:p>
    <w:p w:rsidR="00F23A19" w:rsidRPr="00F23A19" w:rsidRDefault="00F23A19" w:rsidP="005C374D">
      <w:pPr>
        <w:pStyle w:val="Prrafodelista"/>
        <w:numPr>
          <w:ilvl w:val="0"/>
          <w:numId w:val="2"/>
        </w:numPr>
        <w:rPr>
          <w:ins w:id="126" w:author="Claudio Javier Costilla Aguirre" w:date="2024-08-19T02:00:00Z"/>
          <w:rFonts w:asciiTheme="majorHAnsi" w:hAnsiTheme="majorHAnsi" w:cstheme="majorHAnsi"/>
          <w:b/>
          <w:lang w:val="es-AR"/>
          <w:rPrChange w:id="127" w:author="Claudio Javier Costilla Aguirre" w:date="2024-08-19T02:00:00Z">
            <w:rPr>
              <w:ins w:id="128" w:author="Claudio Javier Costilla Aguirre" w:date="2024-08-19T02:00:00Z"/>
              <w:rFonts w:asciiTheme="majorHAnsi" w:hAnsiTheme="majorHAnsi" w:cstheme="majorHAnsi"/>
              <w:lang w:val="es-AR"/>
            </w:rPr>
          </w:rPrChange>
        </w:rPr>
        <w:pPrChange w:id="129" w:author="Claudio Javier Costilla Aguirre" w:date="2024-08-19T01:39:00Z">
          <w:pPr>
            <w:pStyle w:val="Prrafodelista"/>
            <w:numPr>
              <w:numId w:val="1"/>
            </w:numPr>
            <w:ind w:hanging="360"/>
          </w:pPr>
        </w:pPrChange>
      </w:pPr>
      <w:ins w:id="130" w:author="Claudio Javier Costilla Aguirre" w:date="2024-08-19T01:55:00Z">
        <w:r>
          <w:rPr>
            <w:rStyle w:val="Textoennegrita"/>
            <w:rFonts w:asciiTheme="majorHAnsi" w:hAnsiTheme="majorHAnsi" w:cstheme="majorHAnsi"/>
            <w:lang w:val="es-AR"/>
          </w:rPr>
          <w:t xml:space="preserve">Campo </w:t>
        </w:r>
        <w:proofErr w:type="spellStart"/>
        <w:r>
          <w:rPr>
            <w:rStyle w:val="Textoennegrita"/>
            <w:rFonts w:asciiTheme="majorHAnsi" w:hAnsiTheme="majorHAnsi" w:cstheme="majorHAnsi"/>
            <w:lang w:val="es-AR"/>
          </w:rPr>
          <w:t>poner_funcion</w:t>
        </w:r>
        <w:proofErr w:type="spellEnd"/>
        <w:r>
          <w:rPr>
            <w:rStyle w:val="Textoennegrita"/>
            <w:rFonts w:asciiTheme="majorHAnsi" w:hAnsiTheme="majorHAnsi" w:cstheme="majorHAnsi"/>
            <w:lang w:val="es-AR"/>
          </w:rPr>
          <w:t>:</w:t>
        </w:r>
        <w:r>
          <w:rPr>
            <w:rFonts w:asciiTheme="majorHAnsi" w:hAnsiTheme="majorHAnsi" w:cstheme="majorHAnsi"/>
            <w:lang w:val="es-AR"/>
          </w:rPr>
          <w:t xml:space="preserve"> Va a contener funciones simples o definidas </w:t>
        </w:r>
      </w:ins>
    </w:p>
    <w:p w:rsidR="00F23A19" w:rsidRPr="001A4991" w:rsidRDefault="00F23A19" w:rsidP="005C374D">
      <w:pPr>
        <w:pStyle w:val="Prrafodelista"/>
        <w:numPr>
          <w:ilvl w:val="0"/>
          <w:numId w:val="2"/>
        </w:numPr>
        <w:rPr>
          <w:ins w:id="131" w:author="Claudio Javier Costilla Aguirre" w:date="2024-08-19T02:02:00Z"/>
          <w:rFonts w:asciiTheme="majorHAnsi" w:hAnsiTheme="majorHAnsi" w:cstheme="majorHAnsi"/>
          <w:b/>
          <w:lang w:val="es-AR"/>
          <w:rPrChange w:id="132" w:author="Claudio Javier Costilla Aguirre" w:date="2024-08-19T02:02:00Z">
            <w:rPr>
              <w:ins w:id="133" w:author="Claudio Javier Costilla Aguirre" w:date="2024-08-19T02:02:00Z"/>
              <w:rFonts w:asciiTheme="majorHAnsi" w:hAnsiTheme="majorHAnsi" w:cstheme="majorHAnsi"/>
              <w:lang w:val="es-AR"/>
            </w:rPr>
          </w:rPrChange>
        </w:rPr>
        <w:pPrChange w:id="134" w:author="Claudio Javier Costilla Aguirre" w:date="2024-08-19T01:39:00Z">
          <w:pPr>
            <w:pStyle w:val="Prrafodelista"/>
            <w:numPr>
              <w:numId w:val="1"/>
            </w:numPr>
            <w:ind w:hanging="360"/>
          </w:pPr>
        </w:pPrChange>
      </w:pPr>
      <w:ins w:id="135" w:author="Claudio Javier Costilla Aguirre" w:date="2024-08-19T02:00:00Z">
        <w:r>
          <w:rPr>
            <w:rStyle w:val="Textoennegrita"/>
            <w:rFonts w:asciiTheme="majorHAnsi" w:hAnsiTheme="majorHAnsi" w:cstheme="majorHAnsi"/>
            <w:lang w:val="es-AR"/>
          </w:rPr>
          <w:t>Campo clave:</w:t>
        </w:r>
        <w:r>
          <w:rPr>
            <w:rFonts w:asciiTheme="majorHAnsi" w:hAnsiTheme="majorHAnsi" w:cstheme="majorHAnsi"/>
            <w:lang w:val="es-AR"/>
          </w:rPr>
          <w:t xml:space="preserve"> </w:t>
        </w:r>
      </w:ins>
      <w:ins w:id="136" w:author="Claudio Javier Costilla Aguirre" w:date="2024-08-19T02:01:00Z">
        <w:r w:rsidR="001A4991">
          <w:rPr>
            <w:rFonts w:asciiTheme="majorHAnsi" w:hAnsiTheme="majorHAnsi" w:cstheme="majorHAnsi"/>
            <w:lang w:val="es-AR"/>
          </w:rPr>
          <w:t>Este campo indica si el c</w:t>
        </w:r>
      </w:ins>
      <w:ins w:id="137" w:author="Claudio Javier Costilla Aguirre" w:date="2024-08-19T02:02:00Z">
        <w:r w:rsidR="001A4991">
          <w:rPr>
            <w:rFonts w:asciiTheme="majorHAnsi" w:hAnsiTheme="majorHAnsi" w:cstheme="majorHAnsi"/>
            <w:lang w:val="es-AR"/>
          </w:rPr>
          <w:t>a</w:t>
        </w:r>
      </w:ins>
      <w:ins w:id="138" w:author="Claudio Javier Costilla Aguirre" w:date="2024-08-19T02:01:00Z">
        <w:r w:rsidR="001A4991">
          <w:rPr>
            <w:rFonts w:asciiTheme="majorHAnsi" w:hAnsiTheme="majorHAnsi" w:cstheme="majorHAnsi"/>
            <w:lang w:val="es-AR"/>
          </w:rPr>
          <w:t xml:space="preserve">mpo es clave para las operaciones de </w:t>
        </w:r>
      </w:ins>
      <w:ins w:id="139" w:author="Claudio Javier Costilla Aguirre" w:date="2024-08-19T02:02:00Z">
        <w:r w:rsidR="001A4991">
          <w:rPr>
            <w:rFonts w:asciiTheme="majorHAnsi" w:hAnsiTheme="majorHAnsi" w:cstheme="majorHAnsi"/>
            <w:lang w:val="es-AR"/>
          </w:rPr>
          <w:t>UPDATE o DELETE</w:t>
        </w:r>
      </w:ins>
    </w:p>
    <w:p w:rsidR="00CD5C2C" w:rsidRDefault="00CD5C2C">
      <w:pPr>
        <w:rPr>
          <w:ins w:id="140" w:author="Claudio Javier Costilla Aguirre" w:date="2024-08-19T02:10:00Z"/>
          <w:rFonts w:asciiTheme="majorHAnsi" w:hAnsiTheme="majorHAnsi" w:cstheme="majorHAnsi"/>
          <w:lang w:val="es-AR"/>
        </w:rPr>
      </w:pPr>
      <w:ins w:id="141" w:author="Claudio Javier Costilla Aguirre" w:date="2024-08-19T02:10:00Z">
        <w:r>
          <w:rPr>
            <w:rFonts w:asciiTheme="majorHAnsi" w:hAnsiTheme="majorHAnsi" w:cstheme="majorHAnsi"/>
            <w:lang w:val="es-AR"/>
          </w:rPr>
          <w:br w:type="page"/>
        </w:r>
      </w:ins>
    </w:p>
    <w:p w:rsidR="001A4991" w:rsidRPr="003151A3" w:rsidRDefault="00CD5C2C" w:rsidP="001A4991">
      <w:pPr>
        <w:rPr>
          <w:ins w:id="142" w:author="Claudio Javier Costilla Aguirre" w:date="2024-08-19T02:12:00Z"/>
          <w:rFonts w:asciiTheme="majorHAnsi" w:hAnsiTheme="majorHAnsi" w:cstheme="majorHAnsi"/>
          <w:b/>
          <w:sz w:val="24"/>
          <w:lang w:val="es-AR"/>
          <w:rPrChange w:id="143" w:author="Claudio Javier Costilla Aguirre" w:date="2024-08-19T02:33:00Z">
            <w:rPr>
              <w:ins w:id="144" w:author="Claudio Javier Costilla Aguirre" w:date="2024-08-19T02:12:00Z"/>
              <w:rFonts w:asciiTheme="majorHAnsi" w:hAnsiTheme="majorHAnsi" w:cstheme="majorHAnsi"/>
              <w:b/>
              <w:lang w:val="es-AR"/>
            </w:rPr>
          </w:rPrChange>
        </w:rPr>
        <w:pPrChange w:id="145" w:author="Claudio Javier Costilla Aguirre" w:date="2024-08-19T02:02:00Z">
          <w:pPr>
            <w:pStyle w:val="Prrafodelista"/>
            <w:numPr>
              <w:numId w:val="1"/>
            </w:numPr>
            <w:ind w:hanging="360"/>
          </w:pPr>
        </w:pPrChange>
      </w:pPr>
      <w:ins w:id="146" w:author="Claudio Javier Costilla Aguirre" w:date="2024-08-19T02:11:00Z">
        <w:r w:rsidRPr="003151A3">
          <w:rPr>
            <w:rFonts w:asciiTheme="majorHAnsi" w:hAnsiTheme="majorHAnsi" w:cstheme="majorHAnsi"/>
            <w:b/>
            <w:sz w:val="24"/>
            <w:lang w:val="es-AR"/>
            <w:rPrChange w:id="147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lastRenderedPageBreak/>
          <w:t xml:space="preserve">Funciones en la base de datos para responder a los </w:t>
        </w:r>
        <w:proofErr w:type="spellStart"/>
        <w:r w:rsidRPr="003151A3">
          <w:rPr>
            <w:rFonts w:asciiTheme="majorHAnsi" w:hAnsiTheme="majorHAnsi" w:cstheme="majorHAnsi"/>
            <w:b/>
            <w:sz w:val="24"/>
            <w:lang w:val="es-AR"/>
            <w:rPrChange w:id="148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t>Triggers</w:t>
        </w:r>
        <w:proofErr w:type="spellEnd"/>
        <w:r w:rsidRPr="003151A3">
          <w:rPr>
            <w:rFonts w:asciiTheme="majorHAnsi" w:hAnsiTheme="majorHAnsi" w:cstheme="majorHAnsi"/>
            <w:b/>
            <w:sz w:val="24"/>
            <w:lang w:val="es-AR"/>
            <w:rPrChange w:id="149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t xml:space="preserve"> </w:t>
        </w:r>
      </w:ins>
    </w:p>
    <w:p w:rsidR="00CD5C2C" w:rsidRDefault="00CD5C2C" w:rsidP="000642C7">
      <w:pPr>
        <w:jc w:val="center"/>
        <w:rPr>
          <w:ins w:id="150" w:author="Claudio Javier Costilla Aguirre" w:date="2024-08-19T02:17:00Z"/>
          <w:rFonts w:asciiTheme="majorHAnsi" w:hAnsiTheme="majorHAnsi" w:cstheme="majorHAnsi"/>
          <w:b/>
          <w:lang w:val="es-AR"/>
        </w:rPr>
        <w:pPrChange w:id="151" w:author="Claudio Javier Costilla Aguirre" w:date="2024-08-19T02:33:00Z">
          <w:pPr>
            <w:pStyle w:val="Prrafodelista"/>
            <w:numPr>
              <w:numId w:val="1"/>
            </w:numPr>
            <w:ind w:hanging="360"/>
          </w:pPr>
        </w:pPrChange>
      </w:pPr>
      <w:ins w:id="152" w:author="Claudio Javier Costilla Aguirre" w:date="2024-08-19T02:14:00Z">
        <w:r>
          <w:rPr>
            <w:noProof/>
          </w:rPr>
          <w:drawing>
            <wp:inline distT="0" distB="0" distL="0" distR="0" wp14:anchorId="4194E583" wp14:editId="442AD749">
              <wp:extent cx="2276190" cy="1409524"/>
              <wp:effectExtent l="0" t="0" r="0" b="635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6190" cy="1409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D5C2C" w:rsidRPr="000642C7" w:rsidRDefault="00CD5C2C" w:rsidP="000642C7">
      <w:pPr>
        <w:pStyle w:val="Prrafodelista"/>
        <w:numPr>
          <w:ilvl w:val="0"/>
          <w:numId w:val="3"/>
        </w:numPr>
        <w:rPr>
          <w:ins w:id="153" w:author="Claudio Javier Costilla Aguirre" w:date="2024-08-19T02:17:00Z"/>
          <w:rFonts w:asciiTheme="majorHAnsi" w:hAnsiTheme="majorHAnsi" w:cstheme="majorHAnsi"/>
          <w:lang w:val="es-AR"/>
          <w:rPrChange w:id="154" w:author="Claudio Javier Costilla Aguirre" w:date="2024-08-19T02:33:00Z">
            <w:rPr>
              <w:ins w:id="155" w:author="Claudio Javier Costilla Aguirre" w:date="2024-08-19T02:17:00Z"/>
              <w:lang w:val="es-AR"/>
            </w:rPr>
          </w:rPrChange>
        </w:rPr>
        <w:pPrChange w:id="156" w:author="Claudio Javier Costilla Aguirre" w:date="2024-08-19T02:33:00Z">
          <w:pPr>
            <w:pStyle w:val="Prrafodelista"/>
            <w:numPr>
              <w:numId w:val="1"/>
            </w:numPr>
            <w:ind w:hanging="360"/>
          </w:pPr>
        </w:pPrChange>
      </w:pPr>
      <w:ins w:id="157" w:author="Claudio Javier Costilla Aguirre" w:date="2024-08-19T02:17:00Z">
        <w:r w:rsidRPr="000642C7">
          <w:rPr>
            <w:rFonts w:asciiTheme="majorHAnsi" w:hAnsiTheme="majorHAnsi" w:cstheme="majorHAnsi"/>
            <w:lang w:val="es-AR"/>
            <w:rPrChange w:id="158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t xml:space="preserve">La función </w:t>
        </w:r>
        <w:proofErr w:type="spellStart"/>
        <w:r w:rsidRPr="000642C7">
          <w:rPr>
            <w:rFonts w:asciiTheme="majorHAnsi" w:hAnsiTheme="majorHAnsi" w:cstheme="majorHAnsi"/>
            <w:b/>
            <w:lang w:val="es-AR"/>
            <w:rPrChange w:id="159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t>GenerateJSON</w:t>
        </w:r>
        <w:proofErr w:type="spellEnd"/>
        <w:r w:rsidRPr="000642C7">
          <w:rPr>
            <w:rFonts w:asciiTheme="majorHAnsi" w:hAnsiTheme="majorHAnsi" w:cstheme="majorHAnsi"/>
            <w:lang w:val="es-AR"/>
            <w:rPrChange w:id="160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t xml:space="preserve"> convierte un </w:t>
        </w:r>
        <w:proofErr w:type="spellStart"/>
        <w:r w:rsidRPr="000642C7">
          <w:rPr>
            <w:rFonts w:asciiTheme="majorHAnsi" w:hAnsiTheme="majorHAnsi" w:cstheme="majorHAnsi"/>
            <w:lang w:val="es-AR"/>
            <w:rPrChange w:id="161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t>array</w:t>
        </w:r>
        <w:proofErr w:type="spellEnd"/>
        <w:r w:rsidRPr="000642C7">
          <w:rPr>
            <w:rFonts w:asciiTheme="majorHAnsi" w:hAnsiTheme="majorHAnsi" w:cstheme="majorHAnsi"/>
            <w:lang w:val="es-AR"/>
            <w:rPrChange w:id="162" w:author="Claudio Javier Costilla Aguirre" w:date="2024-08-19T02:33:00Z">
              <w:rPr>
                <w:rFonts w:asciiTheme="majorHAnsi" w:hAnsiTheme="majorHAnsi" w:cstheme="majorHAnsi"/>
                <w:b/>
                <w:lang w:val="es-AR"/>
              </w:rPr>
            </w:rPrChange>
          </w:rPr>
          <w:t xml:space="preserve"> de campos y valores en una cadena JSON.</w:t>
        </w:r>
      </w:ins>
    </w:p>
    <w:p w:rsidR="00CD5C2C" w:rsidRPr="000642C7" w:rsidRDefault="00CD5C2C" w:rsidP="000642C7">
      <w:pPr>
        <w:pStyle w:val="Prrafodelista"/>
        <w:numPr>
          <w:ilvl w:val="0"/>
          <w:numId w:val="3"/>
        </w:numPr>
        <w:rPr>
          <w:ins w:id="163" w:author="Claudio Javier Costilla Aguirre" w:date="2024-08-19T02:29:00Z"/>
          <w:rFonts w:asciiTheme="majorHAnsi" w:hAnsiTheme="majorHAnsi" w:cstheme="majorHAnsi"/>
          <w:lang w:val="es-AR"/>
          <w:rPrChange w:id="164" w:author="Claudio Javier Costilla Aguirre" w:date="2024-08-19T02:33:00Z">
            <w:rPr>
              <w:ins w:id="165" w:author="Claudio Javier Costilla Aguirre" w:date="2024-08-19T02:29:00Z"/>
              <w:lang w:val="es-AR"/>
            </w:rPr>
          </w:rPrChange>
        </w:rPr>
        <w:pPrChange w:id="166" w:author="Claudio Javier Costilla Aguirre" w:date="2024-08-19T02:33:00Z">
          <w:pPr>
            <w:pStyle w:val="Prrafodelista"/>
            <w:numPr>
              <w:numId w:val="1"/>
            </w:numPr>
            <w:ind w:hanging="360"/>
          </w:pPr>
        </w:pPrChange>
      </w:pPr>
      <w:ins w:id="167" w:author="Claudio Javier Costilla Aguirre" w:date="2024-08-19T02:21:00Z">
        <w:r w:rsidRPr="000642C7">
          <w:rPr>
            <w:rFonts w:asciiTheme="majorHAnsi" w:hAnsiTheme="majorHAnsi" w:cstheme="majorHAnsi"/>
            <w:lang w:val="es-AR"/>
            <w:rPrChange w:id="168" w:author="Claudio Javier Costilla Aguirre" w:date="2024-08-19T02:33:00Z">
              <w:rPr>
                <w:lang w:val="es-AR"/>
              </w:rPr>
            </w:rPrChange>
          </w:rPr>
          <w:t xml:space="preserve">La función </w:t>
        </w:r>
        <w:proofErr w:type="spellStart"/>
        <w:r w:rsidRPr="000642C7">
          <w:rPr>
            <w:rFonts w:asciiTheme="majorHAnsi" w:hAnsiTheme="majorHAnsi" w:cstheme="majorHAnsi"/>
            <w:b/>
            <w:lang w:val="es-AR"/>
            <w:rPrChange w:id="169" w:author="Claudio Javier Costilla Aguirre" w:date="2024-08-19T02:33:00Z">
              <w:rPr>
                <w:rFonts w:asciiTheme="majorHAnsi" w:hAnsiTheme="majorHAnsi" w:cstheme="majorHAnsi"/>
                <w:lang w:val="es-AR"/>
              </w:rPr>
            </w:rPrChange>
          </w:rPr>
          <w:t>ObtenerCamposyValores</w:t>
        </w:r>
        <w:proofErr w:type="spellEnd"/>
        <w:r w:rsidRPr="000642C7">
          <w:rPr>
            <w:rFonts w:asciiTheme="majorHAnsi" w:hAnsiTheme="majorHAnsi" w:cstheme="majorHAnsi"/>
            <w:lang w:val="es-AR"/>
            <w:rPrChange w:id="170" w:author="Claudio Javier Costilla Aguirre" w:date="2024-08-19T02:33:00Z">
              <w:rPr>
                <w:lang w:val="es-AR"/>
              </w:rPr>
            </w:rPrChange>
          </w:rPr>
          <w:t xml:space="preserve"> es una función personalizada que permite obtener el nombre mapeado de una tabla o campo en SQL, dado un nombre de tabla o campo en Visual FoxPro</w:t>
        </w:r>
      </w:ins>
      <w:ins w:id="171" w:author="Claudio Javier Costilla Aguirre" w:date="2024-08-19T02:22:00Z">
        <w:r w:rsidR="009144BA" w:rsidRPr="000642C7">
          <w:rPr>
            <w:rFonts w:asciiTheme="majorHAnsi" w:hAnsiTheme="majorHAnsi" w:cstheme="majorHAnsi"/>
            <w:lang w:val="es-AR"/>
            <w:rPrChange w:id="172" w:author="Claudio Javier Costilla Aguirre" w:date="2024-08-19T02:33:00Z">
              <w:rPr>
                <w:lang w:val="es-AR"/>
              </w:rPr>
            </w:rPrChange>
          </w:rPr>
          <w:t xml:space="preserve"> y </w:t>
        </w:r>
      </w:ins>
      <w:ins w:id="173" w:author="Claudio Javier Costilla Aguirre" w:date="2024-08-19T02:25:00Z">
        <w:r w:rsidR="009144BA" w:rsidRPr="000642C7">
          <w:rPr>
            <w:rFonts w:asciiTheme="majorHAnsi" w:hAnsiTheme="majorHAnsi" w:cstheme="majorHAnsi"/>
            <w:lang w:val="es-AR"/>
            <w:rPrChange w:id="174" w:author="Claudio Javier Costilla Aguirre" w:date="2024-08-19T02:33:00Z">
              <w:rPr>
                <w:lang w:val="es-AR"/>
              </w:rPr>
            </w:rPrChange>
          </w:rPr>
          <w:t>viceversa.</w:t>
        </w:r>
      </w:ins>
    </w:p>
    <w:p w:rsidR="00EE398D" w:rsidRDefault="00EE398D" w:rsidP="000642C7">
      <w:pPr>
        <w:pStyle w:val="Prrafodelista"/>
        <w:numPr>
          <w:ilvl w:val="0"/>
          <w:numId w:val="3"/>
        </w:numPr>
        <w:rPr>
          <w:ins w:id="175" w:author="Claudio Javier Costilla Aguirre" w:date="2024-08-19T02:37:00Z"/>
          <w:rFonts w:asciiTheme="majorHAnsi" w:hAnsiTheme="majorHAnsi" w:cstheme="majorHAnsi"/>
          <w:lang w:val="es-AR"/>
        </w:rPr>
        <w:pPrChange w:id="176" w:author="Claudio Javier Costilla Aguirre" w:date="2024-08-19T02:33:00Z">
          <w:pPr>
            <w:pStyle w:val="Prrafodelista"/>
            <w:numPr>
              <w:numId w:val="1"/>
            </w:numPr>
            <w:ind w:hanging="360"/>
          </w:pPr>
        </w:pPrChange>
      </w:pPr>
      <w:ins w:id="177" w:author="Claudio Javier Costilla Aguirre" w:date="2024-08-19T02:29:00Z">
        <w:r w:rsidRPr="000642C7">
          <w:rPr>
            <w:rFonts w:asciiTheme="majorHAnsi" w:hAnsiTheme="majorHAnsi" w:cstheme="majorHAnsi"/>
            <w:lang w:val="es-AR"/>
            <w:rPrChange w:id="178" w:author="Claudio Javier Costilla Aguirre" w:date="2024-08-19T02:33:00Z">
              <w:rPr>
                <w:lang w:val="es-AR"/>
              </w:rPr>
            </w:rPrChange>
          </w:rPr>
          <w:t xml:space="preserve">Los cambios </w:t>
        </w:r>
      </w:ins>
      <w:ins w:id="179" w:author="Claudio Javier Costilla Aguirre" w:date="2024-08-19T02:30:00Z">
        <w:r w:rsidRPr="000642C7">
          <w:rPr>
            <w:rFonts w:asciiTheme="majorHAnsi" w:hAnsiTheme="majorHAnsi" w:cstheme="majorHAnsi"/>
            <w:lang w:val="es-AR"/>
            <w:rPrChange w:id="180" w:author="Claudio Javier Costilla Aguirre" w:date="2024-08-19T02:33:00Z">
              <w:rPr>
                <w:lang w:val="es-AR"/>
              </w:rPr>
            </w:rPrChange>
          </w:rPr>
          <w:t xml:space="preserve">en la base de datos </w:t>
        </w:r>
      </w:ins>
      <w:ins w:id="181" w:author="Claudio Javier Costilla Aguirre" w:date="2024-08-19T02:29:00Z">
        <w:r w:rsidRPr="000642C7">
          <w:rPr>
            <w:rFonts w:asciiTheme="majorHAnsi" w:hAnsiTheme="majorHAnsi" w:cstheme="majorHAnsi"/>
            <w:lang w:val="es-AR"/>
            <w:rPrChange w:id="182" w:author="Claudio Javier Costilla Aguirre" w:date="2024-08-19T02:33:00Z">
              <w:rPr>
                <w:lang w:val="es-AR"/>
              </w:rPr>
            </w:rPrChange>
          </w:rPr>
          <w:t>(inserciones, actualizaciones, eliminaciones) se insertan en la tabla de auditoría</w:t>
        </w:r>
      </w:ins>
      <w:ins w:id="183" w:author="Claudio Javier Costilla Aguirre" w:date="2024-08-19T02:30:00Z">
        <w:r w:rsidRPr="000642C7">
          <w:rPr>
            <w:rFonts w:asciiTheme="majorHAnsi" w:hAnsiTheme="majorHAnsi" w:cstheme="majorHAnsi"/>
            <w:lang w:val="es-AR"/>
            <w:rPrChange w:id="184" w:author="Claudio Javier Costilla Aguirre" w:date="2024-08-19T02:33:00Z">
              <w:rPr>
                <w:lang w:val="es-AR"/>
              </w:rPr>
            </w:rPrChange>
          </w:rPr>
          <w:t xml:space="preserve">, manejados por medios de las funciones </w:t>
        </w:r>
        <w:proofErr w:type="spellStart"/>
        <w:r w:rsidRPr="000642C7">
          <w:rPr>
            <w:rFonts w:asciiTheme="majorHAnsi" w:hAnsiTheme="majorHAnsi" w:cstheme="majorHAnsi"/>
            <w:b/>
            <w:lang w:val="es-AR"/>
            <w:rPrChange w:id="185" w:author="Claudio Javier Costilla Aguirre" w:date="2024-08-19T02:33:00Z">
              <w:rPr>
                <w:rFonts w:asciiTheme="majorHAnsi" w:hAnsiTheme="majorHAnsi" w:cstheme="majorHAnsi"/>
                <w:lang w:val="es-AR"/>
              </w:rPr>
            </w:rPrChange>
          </w:rPr>
          <w:t>SincroDelete</w:t>
        </w:r>
        <w:proofErr w:type="spellEnd"/>
        <w:r w:rsidRPr="000642C7">
          <w:rPr>
            <w:rFonts w:asciiTheme="majorHAnsi" w:hAnsiTheme="majorHAnsi" w:cstheme="majorHAnsi"/>
            <w:lang w:val="es-AR"/>
            <w:rPrChange w:id="186" w:author="Claudio Javier Costilla Aguirre" w:date="2024-08-19T02:33:00Z">
              <w:rPr>
                <w:lang w:val="es-AR"/>
              </w:rPr>
            </w:rPrChange>
          </w:rPr>
          <w:t xml:space="preserve">, </w:t>
        </w:r>
        <w:proofErr w:type="spellStart"/>
        <w:r w:rsidRPr="000642C7">
          <w:rPr>
            <w:rFonts w:asciiTheme="majorHAnsi" w:hAnsiTheme="majorHAnsi" w:cstheme="majorHAnsi"/>
            <w:b/>
            <w:lang w:val="es-AR"/>
            <w:rPrChange w:id="187" w:author="Claudio Javier Costilla Aguirre" w:date="2024-08-19T02:33:00Z">
              <w:rPr>
                <w:rFonts w:asciiTheme="majorHAnsi" w:hAnsiTheme="majorHAnsi" w:cstheme="majorHAnsi"/>
                <w:lang w:val="es-AR"/>
              </w:rPr>
            </w:rPrChange>
          </w:rPr>
          <w:t>SincroInsert</w:t>
        </w:r>
        <w:proofErr w:type="spellEnd"/>
        <w:r w:rsidRPr="000642C7">
          <w:rPr>
            <w:rFonts w:asciiTheme="majorHAnsi" w:hAnsiTheme="majorHAnsi" w:cstheme="majorHAnsi"/>
            <w:lang w:val="es-AR"/>
            <w:rPrChange w:id="188" w:author="Claudio Javier Costilla Aguirre" w:date="2024-08-19T02:33:00Z">
              <w:rPr>
                <w:lang w:val="es-AR"/>
              </w:rPr>
            </w:rPrChange>
          </w:rPr>
          <w:t xml:space="preserve"> y </w:t>
        </w:r>
        <w:proofErr w:type="spellStart"/>
        <w:r w:rsidRPr="000642C7">
          <w:rPr>
            <w:rFonts w:asciiTheme="majorHAnsi" w:hAnsiTheme="majorHAnsi" w:cstheme="majorHAnsi"/>
            <w:b/>
            <w:lang w:val="es-AR"/>
            <w:rPrChange w:id="189" w:author="Claudio Javier Costilla Aguirre" w:date="2024-08-19T02:33:00Z">
              <w:rPr>
                <w:rFonts w:asciiTheme="majorHAnsi" w:hAnsiTheme="majorHAnsi" w:cstheme="majorHAnsi"/>
                <w:lang w:val="es-AR"/>
              </w:rPr>
            </w:rPrChange>
          </w:rPr>
          <w:t>SincroUpdate</w:t>
        </w:r>
      </w:ins>
      <w:proofErr w:type="spellEnd"/>
      <w:ins w:id="190" w:author="Claudio Javier Costilla Aguirre" w:date="2024-08-19T02:29:00Z">
        <w:r w:rsidRPr="000642C7">
          <w:rPr>
            <w:rFonts w:asciiTheme="majorHAnsi" w:hAnsiTheme="majorHAnsi" w:cstheme="majorHAnsi"/>
            <w:lang w:val="es-AR"/>
            <w:rPrChange w:id="191" w:author="Claudio Javier Costilla Aguirre" w:date="2024-08-19T02:33:00Z">
              <w:rPr>
                <w:lang w:val="es-AR"/>
              </w:rPr>
            </w:rPrChange>
          </w:rPr>
          <w:t xml:space="preserve"> </w:t>
        </w:r>
      </w:ins>
      <w:ins w:id="192" w:author="Claudio Javier Costilla Aguirre" w:date="2024-08-19T02:31:00Z">
        <w:r w:rsidRPr="000642C7">
          <w:rPr>
            <w:rFonts w:asciiTheme="majorHAnsi" w:hAnsiTheme="majorHAnsi" w:cstheme="majorHAnsi"/>
            <w:lang w:val="es-AR"/>
            <w:rPrChange w:id="193" w:author="Claudio Javier Costilla Aguirre" w:date="2024-08-19T02:33:00Z">
              <w:rPr>
                <w:lang w:val="es-AR"/>
              </w:rPr>
            </w:rPrChange>
          </w:rPr>
          <w:t>en e</w:t>
        </w:r>
      </w:ins>
      <w:ins w:id="194" w:author="Claudio Javier Costilla Aguirre" w:date="2024-08-19T02:29:00Z">
        <w:r w:rsidRPr="000642C7">
          <w:rPr>
            <w:rFonts w:asciiTheme="majorHAnsi" w:hAnsiTheme="majorHAnsi" w:cstheme="majorHAnsi"/>
            <w:lang w:val="es-AR"/>
            <w:rPrChange w:id="195" w:author="Claudio Javier Costilla Aguirre" w:date="2024-08-19T02:33:00Z">
              <w:rPr>
                <w:lang w:val="es-AR"/>
              </w:rPr>
            </w:rPrChange>
          </w:rPr>
          <w:t xml:space="preserve">l campo campos con un JSON que </w:t>
        </w:r>
      </w:ins>
      <w:ins w:id="196" w:author="Claudio Javier Costilla Aguirre" w:date="2024-08-19T02:31:00Z">
        <w:r w:rsidRPr="000642C7">
          <w:rPr>
            <w:rFonts w:asciiTheme="majorHAnsi" w:hAnsiTheme="majorHAnsi" w:cstheme="majorHAnsi"/>
            <w:lang w:val="es-AR"/>
            <w:rPrChange w:id="197" w:author="Claudio Javier Costilla Aguirre" w:date="2024-08-19T02:33:00Z">
              <w:rPr>
                <w:lang w:val="es-AR"/>
              </w:rPr>
            </w:rPrChange>
          </w:rPr>
          <w:t xml:space="preserve">será generada por la primera </w:t>
        </w:r>
      </w:ins>
      <w:ins w:id="198" w:author="Claudio Javier Costilla Aguirre" w:date="2024-08-19T02:32:00Z">
        <w:r w:rsidR="000642C7" w:rsidRPr="000642C7">
          <w:rPr>
            <w:rFonts w:asciiTheme="majorHAnsi" w:hAnsiTheme="majorHAnsi" w:cstheme="majorHAnsi"/>
            <w:lang w:val="es-AR"/>
            <w:rPrChange w:id="199" w:author="Claudio Javier Costilla Aguirre" w:date="2024-08-19T02:33:00Z">
              <w:rPr>
                <w:lang w:val="es-AR"/>
              </w:rPr>
            </w:rPrChange>
          </w:rPr>
          <w:t>función</w:t>
        </w:r>
      </w:ins>
      <w:ins w:id="200" w:author="Claudio Javier Costilla Aguirre" w:date="2024-08-19T02:29:00Z">
        <w:r w:rsidRPr="000642C7">
          <w:rPr>
            <w:rFonts w:asciiTheme="majorHAnsi" w:hAnsiTheme="majorHAnsi" w:cstheme="majorHAnsi"/>
            <w:lang w:val="es-AR"/>
            <w:rPrChange w:id="201" w:author="Claudio Javier Costilla Aguirre" w:date="2024-08-19T02:33:00Z">
              <w:rPr>
                <w:lang w:val="es-AR"/>
              </w:rPr>
            </w:rPrChange>
          </w:rPr>
          <w:t>.</w:t>
        </w:r>
      </w:ins>
    </w:p>
    <w:p w:rsidR="003151A3" w:rsidRDefault="003151A3" w:rsidP="003151A3">
      <w:pPr>
        <w:rPr>
          <w:ins w:id="202" w:author="Claudio Javier Costilla Aguirre" w:date="2024-08-19T02:51:00Z"/>
          <w:rFonts w:asciiTheme="majorHAnsi" w:hAnsiTheme="majorHAnsi" w:cstheme="majorHAnsi"/>
          <w:lang w:val="es-AR"/>
        </w:rPr>
        <w:pPrChange w:id="203" w:author="Claudio Javier Costilla Aguirre" w:date="2024-08-19T02:37:00Z">
          <w:pPr>
            <w:pStyle w:val="Prrafodelista"/>
            <w:numPr>
              <w:numId w:val="1"/>
            </w:numPr>
            <w:ind w:hanging="360"/>
          </w:pPr>
        </w:pPrChange>
      </w:pPr>
    </w:p>
    <w:p w:rsidR="00A8187F" w:rsidRPr="00A8187F" w:rsidRDefault="0071177D" w:rsidP="003151A3">
      <w:pPr>
        <w:rPr>
          <w:ins w:id="204" w:author="Claudio Javier Costilla Aguirre" w:date="2024-08-19T03:03:00Z"/>
          <w:rFonts w:asciiTheme="majorHAnsi" w:hAnsiTheme="majorHAnsi" w:cstheme="majorHAnsi"/>
          <w:b/>
          <w:sz w:val="24"/>
          <w:lang w:val="es-AR"/>
          <w:rPrChange w:id="205" w:author="Claudio Javier Costilla Aguirre" w:date="2024-08-19T03:03:00Z">
            <w:rPr>
              <w:ins w:id="206" w:author="Claudio Javier Costilla Aguirre" w:date="2024-08-19T03:03:00Z"/>
              <w:rFonts w:asciiTheme="majorHAnsi" w:hAnsiTheme="majorHAnsi" w:cstheme="majorHAnsi"/>
              <w:b/>
              <w:lang w:val="es-AR"/>
            </w:rPr>
          </w:rPrChange>
        </w:rPr>
        <w:pPrChange w:id="207" w:author="Claudio Javier Costilla Aguirre" w:date="2024-08-19T02:37:00Z">
          <w:pPr>
            <w:pStyle w:val="Prrafodelista"/>
            <w:numPr>
              <w:numId w:val="1"/>
            </w:numPr>
            <w:ind w:hanging="360"/>
          </w:pPr>
        </w:pPrChange>
      </w:pPr>
      <w:ins w:id="208" w:author="Claudio Javier Costilla Aguirre" w:date="2024-08-19T02:51:00Z">
        <w:r w:rsidRPr="00A8187F">
          <w:rPr>
            <w:rFonts w:asciiTheme="majorHAnsi" w:hAnsiTheme="majorHAnsi" w:cstheme="majorHAnsi"/>
            <w:b/>
            <w:sz w:val="24"/>
            <w:lang w:val="es-AR"/>
            <w:rPrChange w:id="209" w:author="Claudio Javier Costilla Aguirre" w:date="2024-08-19T03:03:00Z">
              <w:rPr>
                <w:rFonts w:asciiTheme="majorHAnsi" w:hAnsiTheme="majorHAnsi" w:cstheme="majorHAnsi"/>
                <w:lang w:val="es-AR"/>
              </w:rPr>
            </w:rPrChange>
          </w:rPr>
          <w:t>Procesamiento y Replicación</w:t>
        </w:r>
      </w:ins>
    </w:p>
    <w:p w:rsidR="0071177D" w:rsidRDefault="00A8187F" w:rsidP="003151A3">
      <w:pPr>
        <w:rPr>
          <w:ins w:id="210" w:author="Claudio Javier Costilla Aguirre" w:date="2024-08-19T03:03:00Z"/>
          <w:rFonts w:asciiTheme="majorHAnsi" w:hAnsiTheme="majorHAnsi" w:cstheme="majorHAnsi"/>
          <w:lang w:val="es-AR"/>
        </w:rPr>
        <w:pPrChange w:id="211" w:author="Claudio Javier Costilla Aguirre" w:date="2024-08-19T02:37:00Z">
          <w:pPr>
            <w:pStyle w:val="Prrafodelista"/>
            <w:numPr>
              <w:numId w:val="1"/>
            </w:numPr>
            <w:ind w:hanging="360"/>
          </w:pPr>
        </w:pPrChange>
      </w:pPr>
      <w:ins w:id="212" w:author="Claudio Javier Costilla Aguirre" w:date="2024-08-19T03:03:00Z">
        <w:r w:rsidRPr="0071177D">
          <w:rPr>
            <w:rFonts w:asciiTheme="majorHAnsi" w:hAnsiTheme="majorHAnsi" w:cstheme="majorHAnsi"/>
            <w:lang w:val="es-AR"/>
          </w:rPr>
          <w:t>E</w:t>
        </w:r>
        <w:r>
          <w:rPr>
            <w:rFonts w:asciiTheme="majorHAnsi" w:hAnsiTheme="majorHAnsi" w:cstheme="majorHAnsi"/>
            <w:lang w:val="es-AR"/>
          </w:rPr>
          <w:t>stos</w:t>
        </w:r>
        <w:r w:rsidRPr="0071177D">
          <w:rPr>
            <w:rFonts w:asciiTheme="majorHAnsi" w:hAnsiTheme="majorHAnsi" w:cstheme="majorHAnsi"/>
            <w:lang w:val="es-AR"/>
          </w:rPr>
          <w:t xml:space="preserve"> scripts</w:t>
        </w:r>
      </w:ins>
      <w:ins w:id="213" w:author="Claudio Javier Costilla Aguirre" w:date="2024-08-19T02:51:00Z">
        <w:r w:rsidR="0071177D" w:rsidRPr="0071177D">
          <w:rPr>
            <w:rFonts w:asciiTheme="majorHAnsi" w:hAnsiTheme="majorHAnsi" w:cstheme="majorHAnsi"/>
            <w:lang w:val="es-AR"/>
          </w:rPr>
          <w:t xml:space="preserve"> lee</w:t>
        </w:r>
        <w:r w:rsidR="0071177D">
          <w:rPr>
            <w:rFonts w:asciiTheme="majorHAnsi" w:hAnsiTheme="majorHAnsi" w:cstheme="majorHAnsi"/>
            <w:lang w:val="es-AR"/>
          </w:rPr>
          <w:t>n</w:t>
        </w:r>
        <w:r w:rsidR="0071177D" w:rsidRPr="0071177D">
          <w:rPr>
            <w:rFonts w:asciiTheme="majorHAnsi" w:hAnsiTheme="majorHAnsi" w:cstheme="majorHAnsi"/>
            <w:lang w:val="es-AR"/>
          </w:rPr>
          <w:t xml:space="preserve"> los cambios no procesados de la tabla de auditoría, convierte el JSON a un formato utilizable, construye las sentencias SQL correspondientes y las ejecuta en la base de datos SQL.</w:t>
        </w:r>
      </w:ins>
    </w:p>
    <w:p w:rsidR="00A8187F" w:rsidRDefault="00A8187F" w:rsidP="00A8187F">
      <w:pPr>
        <w:jc w:val="center"/>
        <w:rPr>
          <w:ins w:id="214" w:author="Claudio Javier Costilla Aguirre" w:date="2024-08-19T03:09:00Z"/>
          <w:rFonts w:asciiTheme="majorHAnsi" w:hAnsiTheme="majorHAnsi" w:cstheme="majorHAnsi"/>
          <w:lang w:val="es-AR"/>
        </w:rPr>
        <w:pPrChange w:id="215" w:author="Claudio Javier Costilla Aguirre" w:date="2024-08-19T03:09:00Z">
          <w:pPr>
            <w:pStyle w:val="Prrafodelista"/>
            <w:numPr>
              <w:numId w:val="1"/>
            </w:numPr>
            <w:ind w:hanging="360"/>
          </w:pPr>
        </w:pPrChange>
      </w:pPr>
      <w:ins w:id="216" w:author="Claudio Javier Costilla Aguirre" w:date="2024-08-19T03:09:00Z">
        <w:r>
          <w:rPr>
            <w:noProof/>
          </w:rPr>
          <w:drawing>
            <wp:inline distT="0" distB="0" distL="0" distR="0" wp14:anchorId="7486B083" wp14:editId="28BFA14D">
              <wp:extent cx="2514286" cy="1266667"/>
              <wp:effectExtent l="0" t="0" r="635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286" cy="12666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8187F" w:rsidRDefault="00A8187F" w:rsidP="00A8187F">
      <w:pPr>
        <w:rPr>
          <w:ins w:id="217" w:author="Claudio Javier Costilla Aguirre" w:date="2024-08-19T03:14:00Z"/>
          <w:rFonts w:asciiTheme="majorHAnsi" w:hAnsiTheme="majorHAnsi" w:cstheme="majorHAnsi"/>
          <w:lang w:val="es-AR"/>
        </w:rPr>
        <w:pPrChange w:id="218" w:author="Claudio Javier Costilla Aguirre" w:date="2024-08-19T03:09:00Z">
          <w:pPr>
            <w:pStyle w:val="Prrafodelista"/>
            <w:numPr>
              <w:numId w:val="1"/>
            </w:numPr>
            <w:ind w:hanging="360"/>
          </w:pPr>
        </w:pPrChange>
      </w:pPr>
    </w:p>
    <w:p w:rsidR="009B272C" w:rsidRDefault="009B272C" w:rsidP="00A8187F">
      <w:pPr>
        <w:rPr>
          <w:ins w:id="219" w:author="Claudio Javier Costilla Aguirre" w:date="2024-08-19T03:16:00Z"/>
          <w:rFonts w:asciiTheme="majorHAnsi" w:hAnsiTheme="majorHAnsi" w:cstheme="majorHAnsi"/>
          <w:lang w:val="es-AR"/>
        </w:rPr>
        <w:pPrChange w:id="220" w:author="Claudio Javier Costilla Aguirre" w:date="2024-08-19T03:09:00Z">
          <w:pPr>
            <w:pStyle w:val="Prrafodelista"/>
            <w:numPr>
              <w:numId w:val="1"/>
            </w:numPr>
            <w:ind w:hanging="360"/>
          </w:pPr>
        </w:pPrChange>
      </w:pPr>
      <w:ins w:id="221" w:author="Claudio Javier Costilla Aguirre" w:date="2024-08-19T03:14:00Z">
        <w:r w:rsidRPr="009B272C">
          <w:rPr>
            <w:rFonts w:asciiTheme="majorHAnsi" w:hAnsiTheme="majorHAnsi" w:cstheme="majorHAnsi"/>
            <w:b/>
            <w:lang w:val="es-AR"/>
            <w:rPrChange w:id="222" w:author="Claudio Javier Costilla Aguirre" w:date="2024-08-19T03:14:00Z">
              <w:rPr>
                <w:rFonts w:asciiTheme="majorHAnsi" w:hAnsiTheme="majorHAnsi" w:cstheme="majorHAnsi"/>
                <w:lang w:val="es-AR"/>
              </w:rPr>
            </w:rPrChange>
          </w:rPr>
          <w:t>Obtener Mapeo</w:t>
        </w:r>
        <w:r w:rsidRPr="009B272C">
          <w:rPr>
            <w:rFonts w:asciiTheme="majorHAnsi" w:hAnsiTheme="majorHAnsi" w:cstheme="majorHAnsi"/>
            <w:lang w:val="es-AR"/>
          </w:rPr>
          <w:t>: La función realiza una consulta en la tabla de mapeo para buscar la correspondencia entre el nombre de la tabla o el campo en Visual FoxPro (</w:t>
        </w:r>
        <w:proofErr w:type="spellStart"/>
        <w:r w:rsidRPr="009B272C">
          <w:rPr>
            <w:rFonts w:asciiTheme="majorHAnsi" w:hAnsiTheme="majorHAnsi" w:cstheme="majorHAnsi"/>
            <w:lang w:val="es-AR"/>
          </w:rPr>
          <w:t>tabla_vfp</w:t>
        </w:r>
        <w:proofErr w:type="spellEnd"/>
        <w:r w:rsidRPr="009B272C">
          <w:rPr>
            <w:rFonts w:asciiTheme="majorHAnsi" w:hAnsiTheme="majorHAnsi" w:cstheme="majorHAnsi"/>
            <w:lang w:val="es-AR"/>
          </w:rPr>
          <w:t xml:space="preserve"> y </w:t>
        </w:r>
        <w:proofErr w:type="spellStart"/>
        <w:r w:rsidRPr="009B272C">
          <w:rPr>
            <w:rFonts w:asciiTheme="majorHAnsi" w:hAnsiTheme="majorHAnsi" w:cstheme="majorHAnsi"/>
            <w:lang w:val="es-AR"/>
          </w:rPr>
          <w:t>campo_vfp</w:t>
        </w:r>
        <w:proofErr w:type="spellEnd"/>
        <w:r w:rsidRPr="009B272C">
          <w:rPr>
            <w:rFonts w:asciiTheme="majorHAnsi" w:hAnsiTheme="majorHAnsi" w:cstheme="majorHAnsi"/>
            <w:lang w:val="es-AR"/>
          </w:rPr>
          <w:t>) y el equivalente en SQL (</w:t>
        </w:r>
        <w:proofErr w:type="spellStart"/>
        <w:r w:rsidRPr="009B272C">
          <w:rPr>
            <w:rFonts w:asciiTheme="majorHAnsi" w:hAnsiTheme="majorHAnsi" w:cstheme="majorHAnsi"/>
            <w:lang w:val="es-AR"/>
          </w:rPr>
          <w:t>tabla_mysql</w:t>
        </w:r>
        <w:proofErr w:type="spellEnd"/>
        <w:r w:rsidRPr="009B272C">
          <w:rPr>
            <w:rFonts w:asciiTheme="majorHAnsi" w:hAnsiTheme="majorHAnsi" w:cstheme="majorHAnsi"/>
            <w:lang w:val="es-AR"/>
          </w:rPr>
          <w:t xml:space="preserve"> y </w:t>
        </w:r>
        <w:proofErr w:type="spellStart"/>
        <w:r w:rsidRPr="009B272C">
          <w:rPr>
            <w:rFonts w:asciiTheme="majorHAnsi" w:hAnsiTheme="majorHAnsi" w:cstheme="majorHAnsi"/>
            <w:lang w:val="es-AR"/>
          </w:rPr>
          <w:t>campo_mysql</w:t>
        </w:r>
        <w:proofErr w:type="spellEnd"/>
        <w:r w:rsidRPr="009B272C">
          <w:rPr>
            <w:rFonts w:asciiTheme="majorHAnsi" w:hAnsiTheme="majorHAnsi" w:cstheme="majorHAnsi"/>
            <w:lang w:val="es-AR"/>
          </w:rPr>
          <w:t>).</w:t>
        </w:r>
      </w:ins>
    </w:p>
    <w:p w:rsidR="009B272C" w:rsidRDefault="009B272C" w:rsidP="009B272C">
      <w:pPr>
        <w:rPr>
          <w:ins w:id="223" w:author="Claudio Javier Costilla Aguirre" w:date="2024-08-19T03:25:00Z"/>
          <w:rFonts w:asciiTheme="majorHAnsi" w:hAnsiTheme="majorHAnsi" w:cstheme="majorHAnsi"/>
          <w:lang w:val="es-AR"/>
        </w:rPr>
        <w:pPrChange w:id="224" w:author="Claudio Javier Costilla Aguirre" w:date="2024-08-19T03:09:00Z">
          <w:pPr>
            <w:pStyle w:val="Prrafodelista"/>
            <w:numPr>
              <w:numId w:val="1"/>
            </w:numPr>
            <w:ind w:hanging="360"/>
          </w:pPr>
        </w:pPrChange>
      </w:pPr>
      <w:proofErr w:type="spellStart"/>
      <w:ins w:id="225" w:author="Claudio Javier Costilla Aguirre" w:date="2024-08-19T03:16:00Z">
        <w:r w:rsidRPr="009B272C">
          <w:rPr>
            <w:rFonts w:asciiTheme="majorHAnsi" w:hAnsiTheme="majorHAnsi" w:cstheme="majorHAnsi"/>
            <w:b/>
            <w:lang w:val="es-AR"/>
            <w:rPrChange w:id="226" w:author="Claudio Javier Costilla Aguirre" w:date="2024-08-19T03:17:00Z">
              <w:rPr>
                <w:rFonts w:asciiTheme="majorHAnsi" w:hAnsiTheme="majorHAnsi" w:cstheme="majorHAnsi"/>
                <w:lang w:val="es-AR"/>
              </w:rPr>
            </w:rPrChange>
          </w:rPr>
          <w:t>ObtenerMapeoPersonalizado</w:t>
        </w:r>
        <w:proofErr w:type="spellEnd"/>
        <w:r w:rsidRPr="009B272C">
          <w:rPr>
            <w:rFonts w:asciiTheme="majorHAnsi" w:hAnsiTheme="majorHAnsi" w:cstheme="majorHAnsi"/>
            <w:b/>
            <w:lang w:val="es-AR"/>
            <w:rPrChange w:id="227" w:author="Claudio Javier Costilla Aguirre" w:date="2024-08-19T03:17:00Z">
              <w:rPr>
                <w:rFonts w:asciiTheme="majorHAnsi" w:hAnsiTheme="majorHAnsi" w:cstheme="majorHAnsi"/>
                <w:lang w:val="es-AR"/>
              </w:rPr>
            </w:rPrChange>
          </w:rPr>
          <w:t>:</w:t>
        </w:r>
      </w:ins>
      <w:ins w:id="228" w:author="Claudio Javier Costilla Aguirre" w:date="2024-08-19T03:18:00Z">
        <w:r>
          <w:rPr>
            <w:rFonts w:asciiTheme="majorHAnsi" w:hAnsiTheme="majorHAnsi" w:cstheme="majorHAnsi"/>
            <w:lang w:val="es-AR"/>
          </w:rPr>
          <w:t xml:space="preserve"> La </w:t>
        </w:r>
      </w:ins>
      <w:ins w:id="229" w:author="Claudio Javier Costilla Aguirre" w:date="2024-08-19T03:20:00Z">
        <w:r>
          <w:rPr>
            <w:rFonts w:asciiTheme="majorHAnsi" w:hAnsiTheme="majorHAnsi" w:cstheme="majorHAnsi"/>
            <w:lang w:val="es-AR"/>
          </w:rPr>
          <w:t>función</w:t>
        </w:r>
      </w:ins>
      <w:ins w:id="230" w:author="Claudio Javier Costilla Aguirre" w:date="2024-08-19T03:18:00Z">
        <w:r>
          <w:rPr>
            <w:rFonts w:asciiTheme="majorHAnsi" w:hAnsiTheme="majorHAnsi" w:cstheme="majorHAnsi"/>
            <w:lang w:val="es-AR"/>
          </w:rPr>
          <w:t xml:space="preserve"> consulta el resto de los campos que corresponden al </w:t>
        </w:r>
      </w:ins>
      <w:ins w:id="231" w:author="Claudio Javier Costilla Aguirre" w:date="2024-08-19T03:19:00Z">
        <w:r>
          <w:rPr>
            <w:rFonts w:asciiTheme="majorHAnsi" w:hAnsiTheme="majorHAnsi" w:cstheme="majorHAnsi"/>
            <w:lang w:val="es-AR"/>
          </w:rPr>
          <w:t>SQL (</w:t>
        </w:r>
        <w:proofErr w:type="spellStart"/>
        <w:r w:rsidRPr="009B272C">
          <w:rPr>
            <w:rFonts w:asciiTheme="majorHAnsi" w:hAnsiTheme="majorHAnsi" w:cstheme="majorHAnsi"/>
            <w:lang w:val="es-AR"/>
          </w:rPr>
          <w:t>tabla_</w:t>
        </w:r>
        <w:r>
          <w:rPr>
            <w:rFonts w:asciiTheme="majorHAnsi" w:hAnsiTheme="majorHAnsi" w:cstheme="majorHAnsi"/>
            <w:lang w:val="es-AR"/>
          </w:rPr>
          <w:t>mysql</w:t>
        </w:r>
        <w:proofErr w:type="spellEnd"/>
        <w:r w:rsidRPr="009B272C">
          <w:rPr>
            <w:rFonts w:asciiTheme="majorHAnsi" w:hAnsiTheme="majorHAnsi" w:cstheme="majorHAnsi"/>
            <w:lang w:val="es-AR"/>
          </w:rPr>
          <w:t xml:space="preserve"> y </w:t>
        </w:r>
        <w:proofErr w:type="spellStart"/>
        <w:r w:rsidRPr="009B272C">
          <w:rPr>
            <w:rFonts w:asciiTheme="majorHAnsi" w:hAnsiTheme="majorHAnsi" w:cstheme="majorHAnsi"/>
            <w:lang w:val="es-AR"/>
          </w:rPr>
          <w:t>campo_</w:t>
        </w:r>
      </w:ins>
      <w:ins w:id="232" w:author="Claudio Javier Costilla Aguirre" w:date="2024-08-19T03:20:00Z">
        <w:r>
          <w:rPr>
            <w:rFonts w:asciiTheme="majorHAnsi" w:hAnsiTheme="majorHAnsi" w:cstheme="majorHAnsi"/>
            <w:lang w:val="es-AR"/>
          </w:rPr>
          <w:t>mysql</w:t>
        </w:r>
      </w:ins>
      <w:proofErr w:type="spellEnd"/>
      <w:ins w:id="233" w:author="Claudio Javier Costilla Aguirre" w:date="2024-08-19T03:19:00Z">
        <w:r w:rsidRPr="009B272C">
          <w:rPr>
            <w:rFonts w:asciiTheme="majorHAnsi" w:hAnsiTheme="majorHAnsi" w:cstheme="majorHAnsi"/>
            <w:lang w:val="es-AR"/>
          </w:rPr>
          <w:t>)</w:t>
        </w:r>
      </w:ins>
      <w:ins w:id="234" w:author="Claudio Javier Costilla Aguirre" w:date="2024-08-19T03:20:00Z">
        <w:r>
          <w:rPr>
            <w:rFonts w:asciiTheme="majorHAnsi" w:hAnsiTheme="majorHAnsi" w:cstheme="majorHAnsi"/>
            <w:lang w:val="es-AR"/>
          </w:rPr>
          <w:t xml:space="preserve">, donde se obtendrán los campos a los cuales se le han asignado algún valor o alguna </w:t>
        </w:r>
      </w:ins>
      <w:ins w:id="235" w:author="Claudio Javier Costilla Aguirre" w:date="2024-08-19T03:21:00Z">
        <w:r>
          <w:rPr>
            <w:rFonts w:asciiTheme="majorHAnsi" w:hAnsiTheme="majorHAnsi" w:cstheme="majorHAnsi"/>
            <w:lang w:val="es-AR"/>
          </w:rPr>
          <w:t>función</w:t>
        </w:r>
      </w:ins>
      <w:ins w:id="236" w:author="Claudio Javier Costilla Aguirre" w:date="2024-08-19T03:20:00Z">
        <w:r>
          <w:rPr>
            <w:rFonts w:asciiTheme="majorHAnsi" w:hAnsiTheme="majorHAnsi" w:cstheme="majorHAnsi"/>
            <w:lang w:val="es-AR"/>
          </w:rPr>
          <w:t xml:space="preserve"> en particular</w:t>
        </w:r>
      </w:ins>
    </w:p>
    <w:p w:rsidR="002818A8" w:rsidRDefault="002818A8" w:rsidP="009B272C">
      <w:pPr>
        <w:rPr>
          <w:ins w:id="237" w:author="Claudio Javier Costilla Aguirre" w:date="2024-08-19T03:29:00Z"/>
          <w:rFonts w:asciiTheme="majorHAnsi" w:hAnsiTheme="majorHAnsi" w:cstheme="majorHAnsi"/>
          <w:lang w:val="es-AR"/>
        </w:rPr>
        <w:pPrChange w:id="238" w:author="Claudio Javier Costilla Aguirre" w:date="2024-08-19T03:09:00Z">
          <w:pPr>
            <w:pStyle w:val="Prrafodelista"/>
            <w:numPr>
              <w:numId w:val="1"/>
            </w:numPr>
            <w:ind w:hanging="360"/>
          </w:pPr>
        </w:pPrChange>
      </w:pPr>
      <w:proofErr w:type="spellStart"/>
      <w:ins w:id="239" w:author="Claudio Javier Costilla Aguirre" w:date="2024-08-19T03:25:00Z">
        <w:r w:rsidRPr="002818A8">
          <w:rPr>
            <w:rFonts w:asciiTheme="majorHAnsi" w:hAnsiTheme="majorHAnsi" w:cstheme="majorHAnsi"/>
            <w:b/>
            <w:lang w:val="es-AR"/>
            <w:rPrChange w:id="240" w:author="Claudio Javier Costilla Aguirre" w:date="2024-08-19T03:26:00Z">
              <w:rPr>
                <w:rFonts w:asciiTheme="majorHAnsi" w:hAnsiTheme="majorHAnsi" w:cstheme="majorHAnsi"/>
                <w:lang w:val="es-AR"/>
              </w:rPr>
            </w:rPrChange>
          </w:rPr>
          <w:t>ParseJson</w:t>
        </w:r>
        <w:proofErr w:type="spellEnd"/>
        <w:r w:rsidRPr="002818A8">
          <w:rPr>
            <w:rFonts w:asciiTheme="majorHAnsi" w:hAnsiTheme="majorHAnsi" w:cstheme="majorHAnsi"/>
            <w:b/>
            <w:lang w:val="es-AR"/>
            <w:rPrChange w:id="241" w:author="Claudio Javier Costilla Aguirre" w:date="2024-08-19T03:26:00Z">
              <w:rPr>
                <w:rFonts w:asciiTheme="majorHAnsi" w:hAnsiTheme="majorHAnsi" w:cstheme="majorHAnsi"/>
                <w:lang w:val="es-AR"/>
              </w:rPr>
            </w:rPrChange>
          </w:rPr>
          <w:t>:</w:t>
        </w:r>
        <w:r w:rsidRPr="002818A8">
          <w:rPr>
            <w:rFonts w:asciiTheme="majorHAnsi" w:hAnsiTheme="majorHAnsi" w:cstheme="majorHAnsi"/>
            <w:lang w:val="es-AR"/>
          </w:rPr>
          <w:t xml:space="preserve"> Esta función te permite procesar manualmente los JSON almacenados en la tabla de auditoría, dividiéndolos en pares clave-valor que puedes manejar como </w:t>
        </w:r>
        <w:proofErr w:type="spellStart"/>
        <w:r w:rsidRPr="002818A8">
          <w:rPr>
            <w:rFonts w:asciiTheme="majorHAnsi" w:hAnsiTheme="majorHAnsi" w:cstheme="majorHAnsi"/>
            <w:lang w:val="es-AR"/>
          </w:rPr>
          <w:t>arrays</w:t>
        </w:r>
        <w:proofErr w:type="spellEnd"/>
        <w:r w:rsidRPr="002818A8">
          <w:rPr>
            <w:rFonts w:asciiTheme="majorHAnsi" w:hAnsiTheme="majorHAnsi" w:cstheme="majorHAnsi"/>
            <w:lang w:val="es-AR"/>
          </w:rPr>
          <w:t xml:space="preserve"> en Visual FoxPro.</w:t>
        </w:r>
      </w:ins>
    </w:p>
    <w:p w:rsidR="00D2608A" w:rsidRPr="002818A8" w:rsidRDefault="002818A8" w:rsidP="00D2608A">
      <w:pPr>
        <w:rPr>
          <w:rFonts w:asciiTheme="majorHAnsi" w:hAnsiTheme="majorHAnsi" w:cstheme="majorHAnsi"/>
          <w:lang w:val="es-AR"/>
          <w:rPrChange w:id="242" w:author="Claudio Javier Costilla Aguirre" w:date="2024-08-19T03:30:00Z">
            <w:rPr>
              <w:lang w:val="es-AR"/>
            </w:rPr>
          </w:rPrChange>
        </w:rPr>
        <w:pPrChange w:id="243" w:author="Claudio Javier Costilla Aguirre" w:date="2024-08-19T03:09:00Z">
          <w:pPr>
            <w:pStyle w:val="Prrafodelista"/>
            <w:numPr>
              <w:numId w:val="1"/>
            </w:numPr>
            <w:ind w:hanging="360"/>
          </w:pPr>
        </w:pPrChange>
      </w:pPr>
      <w:proofErr w:type="spellStart"/>
      <w:ins w:id="244" w:author="Claudio Javier Costilla Aguirre" w:date="2024-08-19T03:29:00Z">
        <w:r w:rsidRPr="002818A8">
          <w:rPr>
            <w:rFonts w:asciiTheme="majorHAnsi" w:hAnsiTheme="majorHAnsi" w:cstheme="majorHAnsi"/>
            <w:b/>
            <w:lang w:val="es-AR"/>
            <w:rPrChange w:id="245" w:author="Claudio Javier Costilla Aguirre" w:date="2024-08-19T03:30:00Z">
              <w:rPr>
                <w:rFonts w:asciiTheme="majorHAnsi" w:hAnsiTheme="majorHAnsi" w:cstheme="majorHAnsi"/>
                <w:lang w:val="es-AR"/>
              </w:rPr>
            </w:rPrChange>
          </w:rPr>
          <w:t>Sincro_Automatica_Dbf_Sql</w:t>
        </w:r>
        <w:proofErr w:type="spellEnd"/>
        <w:r w:rsidRPr="002818A8">
          <w:rPr>
            <w:rFonts w:asciiTheme="majorHAnsi" w:hAnsiTheme="majorHAnsi" w:cstheme="majorHAnsi"/>
            <w:b/>
            <w:lang w:val="es-AR"/>
            <w:rPrChange w:id="246" w:author="Claudio Javier Costilla Aguirre" w:date="2024-08-19T03:30:00Z">
              <w:rPr>
                <w:rFonts w:asciiTheme="majorHAnsi" w:hAnsiTheme="majorHAnsi" w:cstheme="majorHAnsi"/>
                <w:lang w:val="es-AR"/>
              </w:rPr>
            </w:rPrChange>
          </w:rPr>
          <w:t>:</w:t>
        </w:r>
      </w:ins>
      <w:ins w:id="247" w:author="Claudio Javier Costilla Aguirre" w:date="2024-08-19T03:30:00Z">
        <w:r>
          <w:rPr>
            <w:rFonts w:asciiTheme="majorHAnsi" w:hAnsiTheme="majorHAnsi" w:cstheme="majorHAnsi"/>
            <w:lang w:val="es-AR"/>
          </w:rPr>
          <w:t xml:space="preserve"> </w:t>
        </w:r>
      </w:ins>
      <w:ins w:id="248" w:author="Claudio Javier Costilla Aguirre" w:date="2024-08-19T03:37:00Z">
        <w:r w:rsidR="00D2608A">
          <w:rPr>
            <w:rFonts w:asciiTheme="majorHAnsi" w:hAnsiTheme="majorHAnsi" w:cstheme="majorHAnsi"/>
            <w:lang w:val="es-AR"/>
          </w:rPr>
          <w:t xml:space="preserve">Esta </w:t>
        </w:r>
      </w:ins>
      <w:ins w:id="249" w:author="Claudio Javier Costilla Aguirre" w:date="2024-08-19T03:40:00Z">
        <w:r w:rsidR="00D2608A">
          <w:rPr>
            <w:rFonts w:asciiTheme="majorHAnsi" w:hAnsiTheme="majorHAnsi" w:cstheme="majorHAnsi"/>
            <w:lang w:val="es-AR"/>
          </w:rPr>
          <w:t>función</w:t>
        </w:r>
      </w:ins>
      <w:ins w:id="250" w:author="Claudio Javier Costilla Aguirre" w:date="2024-08-19T03:37:00Z">
        <w:r w:rsidR="00D2608A">
          <w:rPr>
            <w:rFonts w:asciiTheme="majorHAnsi" w:hAnsiTheme="majorHAnsi" w:cstheme="majorHAnsi"/>
            <w:lang w:val="es-AR"/>
          </w:rPr>
          <w:t xml:space="preserve"> hace el p</w:t>
        </w:r>
      </w:ins>
      <w:ins w:id="251" w:author="Claudio Javier Costilla Aguirre" w:date="2024-08-19T03:35:00Z">
        <w:r w:rsidR="00D2608A" w:rsidRPr="00D2608A">
          <w:rPr>
            <w:rFonts w:asciiTheme="majorHAnsi" w:hAnsiTheme="majorHAnsi" w:cstheme="majorHAnsi"/>
            <w:lang w:val="es-AR"/>
          </w:rPr>
          <w:t xml:space="preserve">rocesamiento y </w:t>
        </w:r>
      </w:ins>
      <w:ins w:id="252" w:author="Claudio Javier Costilla Aguirre" w:date="2024-08-19T03:37:00Z">
        <w:r w:rsidR="00D2608A">
          <w:rPr>
            <w:rFonts w:asciiTheme="majorHAnsi" w:hAnsiTheme="majorHAnsi" w:cstheme="majorHAnsi"/>
            <w:lang w:val="es-AR"/>
          </w:rPr>
          <w:t>r</w:t>
        </w:r>
      </w:ins>
      <w:ins w:id="253" w:author="Claudio Javier Costilla Aguirre" w:date="2024-08-19T03:35:00Z">
        <w:r w:rsidR="00D2608A" w:rsidRPr="00D2608A">
          <w:rPr>
            <w:rFonts w:asciiTheme="majorHAnsi" w:hAnsiTheme="majorHAnsi" w:cstheme="majorHAnsi"/>
            <w:lang w:val="es-AR"/>
          </w:rPr>
          <w:t xml:space="preserve">eplicación lee los cambios no procesados de la tabla de auditoría, convierte el JSON a un formato utilizable, construye las sentencias SQL correspondientes y las ejecuta en la base de datos </w:t>
        </w:r>
      </w:ins>
      <w:ins w:id="254" w:author="Claudio Javier Costilla Aguirre" w:date="2024-08-19T03:42:00Z">
        <w:r w:rsidR="00D2608A">
          <w:rPr>
            <w:rFonts w:asciiTheme="majorHAnsi" w:hAnsiTheme="majorHAnsi" w:cstheme="majorHAnsi"/>
            <w:lang w:val="es-AR"/>
          </w:rPr>
          <w:t>Visual FoxPro</w:t>
        </w:r>
      </w:ins>
      <w:bookmarkStart w:id="255" w:name="_GoBack"/>
      <w:bookmarkEnd w:id="255"/>
      <w:ins w:id="256" w:author="Claudio Javier Costilla Aguirre" w:date="2024-08-19T03:38:00Z">
        <w:r w:rsidR="00D2608A">
          <w:rPr>
            <w:rFonts w:asciiTheme="majorHAnsi" w:hAnsiTheme="majorHAnsi" w:cstheme="majorHAnsi"/>
            <w:lang w:val="es-AR"/>
          </w:rPr>
          <w:t xml:space="preserve"> al igual que la base de SQL</w:t>
        </w:r>
      </w:ins>
      <w:ins w:id="257" w:author="Claudio Javier Costilla Aguirre" w:date="2024-08-19T03:35:00Z">
        <w:r w:rsidR="00D2608A">
          <w:rPr>
            <w:rFonts w:asciiTheme="majorHAnsi" w:hAnsiTheme="majorHAnsi" w:cstheme="majorHAnsi"/>
            <w:lang w:val="es-AR"/>
          </w:rPr>
          <w:t>, luego m</w:t>
        </w:r>
        <w:r w:rsidR="00D2608A" w:rsidRPr="00D2608A">
          <w:rPr>
            <w:rFonts w:asciiTheme="majorHAnsi" w:hAnsiTheme="majorHAnsi" w:cstheme="majorHAnsi"/>
            <w:lang w:val="es-AR"/>
          </w:rPr>
          <w:t xml:space="preserve">arca como </w:t>
        </w:r>
      </w:ins>
      <w:ins w:id="258" w:author="Claudio Javier Costilla Aguirre" w:date="2024-08-19T03:40:00Z">
        <w:r w:rsidR="00D2608A">
          <w:rPr>
            <w:rFonts w:asciiTheme="majorHAnsi" w:hAnsiTheme="majorHAnsi" w:cstheme="majorHAnsi"/>
            <w:lang w:val="es-AR"/>
          </w:rPr>
          <w:t>p</w:t>
        </w:r>
      </w:ins>
      <w:ins w:id="259" w:author="Claudio Javier Costilla Aguirre" w:date="2024-08-19T03:35:00Z">
        <w:r w:rsidR="00D2608A" w:rsidRPr="00D2608A">
          <w:rPr>
            <w:rFonts w:asciiTheme="majorHAnsi" w:hAnsiTheme="majorHAnsi" w:cstheme="majorHAnsi"/>
            <w:lang w:val="es-AR"/>
          </w:rPr>
          <w:t>rocesado</w:t>
        </w:r>
      </w:ins>
      <w:ins w:id="260" w:author="Claudio Javier Costilla Aguirre" w:date="2024-08-19T03:40:00Z">
        <w:r w:rsidR="00D2608A">
          <w:rPr>
            <w:rFonts w:asciiTheme="majorHAnsi" w:hAnsiTheme="majorHAnsi" w:cstheme="majorHAnsi"/>
            <w:lang w:val="es-AR"/>
          </w:rPr>
          <w:t xml:space="preserve"> d</w:t>
        </w:r>
      </w:ins>
      <w:ins w:id="261" w:author="Claudio Javier Costilla Aguirre" w:date="2024-08-19T03:35:00Z">
        <w:r w:rsidR="00D2608A" w:rsidRPr="00D2608A">
          <w:rPr>
            <w:rFonts w:asciiTheme="majorHAnsi" w:hAnsiTheme="majorHAnsi" w:cstheme="majorHAnsi"/>
            <w:lang w:val="es-AR"/>
          </w:rPr>
          <w:t>espués de ejecutar la sentencia SQL, se actualiza la tabla de auditoría para ma</w:t>
        </w:r>
        <w:r w:rsidR="00D2608A">
          <w:rPr>
            <w:rFonts w:asciiTheme="majorHAnsi" w:hAnsiTheme="majorHAnsi" w:cstheme="majorHAnsi"/>
            <w:lang w:val="es-AR"/>
          </w:rPr>
          <w:t>rcar el registro como procesado y al final</w:t>
        </w:r>
      </w:ins>
      <w:ins w:id="262" w:author="Claudio Javier Costilla Aguirre" w:date="2024-08-19T03:41:00Z">
        <w:r w:rsidR="00D2608A">
          <w:rPr>
            <w:rFonts w:asciiTheme="majorHAnsi" w:hAnsiTheme="majorHAnsi" w:cstheme="majorHAnsi"/>
            <w:lang w:val="es-AR"/>
          </w:rPr>
          <w:t xml:space="preserve"> hace el c</w:t>
        </w:r>
      </w:ins>
      <w:ins w:id="263" w:author="Claudio Javier Costilla Aguirre" w:date="2024-08-19T03:35:00Z">
        <w:r w:rsidR="00D2608A" w:rsidRPr="00D2608A">
          <w:rPr>
            <w:rFonts w:asciiTheme="majorHAnsi" w:hAnsiTheme="majorHAnsi" w:cstheme="majorHAnsi"/>
            <w:lang w:val="es-AR"/>
          </w:rPr>
          <w:t xml:space="preserve">ierre de </w:t>
        </w:r>
      </w:ins>
      <w:ins w:id="264" w:author="Claudio Javier Costilla Aguirre" w:date="2024-08-19T03:41:00Z">
        <w:r w:rsidR="00D2608A">
          <w:rPr>
            <w:rFonts w:asciiTheme="majorHAnsi" w:hAnsiTheme="majorHAnsi" w:cstheme="majorHAnsi"/>
            <w:lang w:val="es-AR"/>
          </w:rPr>
          <w:t>c</w:t>
        </w:r>
      </w:ins>
      <w:ins w:id="265" w:author="Claudio Javier Costilla Aguirre" w:date="2024-08-19T03:35:00Z">
        <w:r w:rsidR="00D2608A" w:rsidRPr="00D2608A">
          <w:rPr>
            <w:rFonts w:asciiTheme="majorHAnsi" w:hAnsiTheme="majorHAnsi" w:cstheme="majorHAnsi"/>
            <w:lang w:val="es-AR"/>
          </w:rPr>
          <w:t>onexiones a la base de datos</w:t>
        </w:r>
      </w:ins>
      <w:ins w:id="266" w:author="Claudio Javier Costilla Aguirre" w:date="2024-08-19T03:41:00Z">
        <w:r w:rsidR="00D2608A">
          <w:rPr>
            <w:rFonts w:asciiTheme="majorHAnsi" w:hAnsiTheme="majorHAnsi" w:cstheme="majorHAnsi"/>
            <w:lang w:val="es-AR"/>
          </w:rPr>
          <w:t xml:space="preserve"> SQL</w:t>
        </w:r>
      </w:ins>
      <w:ins w:id="267" w:author="Claudio Javier Costilla Aguirre" w:date="2024-08-19T03:35:00Z">
        <w:r w:rsidR="00D2608A" w:rsidRPr="00D2608A">
          <w:rPr>
            <w:rFonts w:asciiTheme="majorHAnsi" w:hAnsiTheme="majorHAnsi" w:cstheme="majorHAnsi"/>
            <w:lang w:val="es-AR"/>
          </w:rPr>
          <w:t>.</w:t>
        </w:r>
      </w:ins>
    </w:p>
    <w:sectPr w:rsidR="00D2608A" w:rsidRPr="002818A8" w:rsidSect="00135D2C">
      <w:pgSz w:w="12240" w:h="15840"/>
      <w:pgMar w:top="709" w:right="1325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BA4"/>
    <w:multiLevelType w:val="hybridMultilevel"/>
    <w:tmpl w:val="0198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02B46"/>
    <w:multiLevelType w:val="hybridMultilevel"/>
    <w:tmpl w:val="C1D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52F7"/>
    <w:multiLevelType w:val="hybridMultilevel"/>
    <w:tmpl w:val="4968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laudio Javier Costilla Aguirre">
    <w15:presenceInfo w15:providerId="None" w15:userId="Claudio Javier Costilla Aguir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2C"/>
    <w:rsid w:val="000642C7"/>
    <w:rsid w:val="00135D2C"/>
    <w:rsid w:val="001A4991"/>
    <w:rsid w:val="002818A8"/>
    <w:rsid w:val="002D579D"/>
    <w:rsid w:val="00311023"/>
    <w:rsid w:val="003151A3"/>
    <w:rsid w:val="003D1140"/>
    <w:rsid w:val="005C374D"/>
    <w:rsid w:val="006A7970"/>
    <w:rsid w:val="0071177D"/>
    <w:rsid w:val="009144BA"/>
    <w:rsid w:val="009B272C"/>
    <w:rsid w:val="00A8187F"/>
    <w:rsid w:val="00CD5C2C"/>
    <w:rsid w:val="00D20121"/>
    <w:rsid w:val="00D2608A"/>
    <w:rsid w:val="00E26A45"/>
    <w:rsid w:val="00E569E3"/>
    <w:rsid w:val="00EB51DE"/>
    <w:rsid w:val="00EE398D"/>
    <w:rsid w:val="00F23A19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3EAB"/>
  <w15:chartTrackingRefBased/>
  <w15:docId w15:val="{CFB5A223-07F9-4B73-B34B-19247117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1102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1102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2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Javier Costilla Aguirre</dc:creator>
  <cp:keywords/>
  <dc:description/>
  <cp:lastModifiedBy>Claudio Javier Costilla Aguirre</cp:lastModifiedBy>
  <cp:revision>8</cp:revision>
  <dcterms:created xsi:type="dcterms:W3CDTF">2024-08-19T02:35:00Z</dcterms:created>
  <dcterms:modified xsi:type="dcterms:W3CDTF">2024-08-19T06:48:00Z</dcterms:modified>
</cp:coreProperties>
</file>